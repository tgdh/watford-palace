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3F" w:rsidRPr="008935A6" w:rsidRDefault="00DC7B97" w:rsidP="00C40F3F">
      <w:pPr>
        <w:jc w:val="right"/>
        <w:rPr>
          <w:rFonts w:ascii="Futura Lt BT" w:hAnsi="Futura Lt BT"/>
          <w:b/>
          <w:noProof/>
          <w:lang w:eastAsia="en-GB"/>
        </w:rPr>
      </w:pPr>
      <w:r w:rsidRPr="008935A6">
        <w:rPr>
          <w:rFonts w:ascii="Futura Lt BT" w:hAnsi="Futura Lt BT"/>
          <w:b/>
          <w:noProof/>
          <w:lang w:eastAsia="en-GB"/>
        </w:rPr>
        <w:drawing>
          <wp:inline distT="0" distB="0" distL="0" distR="0">
            <wp:extent cx="1781175" cy="843280"/>
            <wp:effectExtent l="19050" t="0" r="9525" b="0"/>
            <wp:docPr id="1" name="Picture 1" descr="WPT Logo NEW b&amp;w (2lin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T Logo NEW b&amp;w (2lin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3F" w:rsidRPr="008935A6" w:rsidRDefault="00C40F3F" w:rsidP="00C40F3F">
      <w:pPr>
        <w:jc w:val="center"/>
        <w:rPr>
          <w:rFonts w:ascii="Futura Lt BT" w:hAnsi="Futura Lt BT"/>
          <w:b/>
          <w:sz w:val="28"/>
          <w:szCs w:val="28"/>
        </w:rPr>
      </w:pPr>
      <w:r w:rsidRPr="008935A6">
        <w:rPr>
          <w:rFonts w:ascii="Futura Lt BT" w:hAnsi="Futura Lt BT"/>
          <w:b/>
          <w:noProof/>
          <w:lang w:eastAsia="en-GB"/>
        </w:rPr>
        <w:br/>
      </w:r>
    </w:p>
    <w:p w:rsidR="00C40F3F" w:rsidRPr="008935A6" w:rsidRDefault="00C40F3F" w:rsidP="00C40F3F">
      <w:pPr>
        <w:jc w:val="center"/>
        <w:rPr>
          <w:rFonts w:ascii="Futura Lt BT" w:hAnsi="Futura Lt BT"/>
          <w:sz w:val="28"/>
          <w:szCs w:val="28"/>
        </w:rPr>
      </w:pPr>
      <w:r w:rsidRPr="008935A6">
        <w:rPr>
          <w:rFonts w:ascii="Futura Lt BT" w:hAnsi="Futura Lt BT"/>
          <w:b/>
          <w:sz w:val="28"/>
          <w:szCs w:val="28"/>
        </w:rPr>
        <w:t>Development Manager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 xml:space="preserve">Thank you for your interest in the Development Manager post at Watford Palace Theatre.  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 xml:space="preserve">Please find a job description and some background information enclosed. 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How to Apply: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Please complete a Watford Palace Theatre application form and send it to:</w:t>
      </w:r>
    </w:p>
    <w:p w:rsidR="00C40F3F" w:rsidRPr="008935A6" w:rsidRDefault="00C40F3F" w:rsidP="00C40F3F">
      <w:pPr>
        <w:rPr>
          <w:rFonts w:ascii="Futura Lt BT" w:hAnsi="Futura Lt BT" w:cs="Arial"/>
          <w:b/>
          <w:sz w:val="24"/>
          <w:szCs w:val="24"/>
        </w:rPr>
      </w:pPr>
    </w:p>
    <w:p w:rsidR="00C40F3F" w:rsidRPr="008935A6" w:rsidRDefault="00C40F3F" w:rsidP="00A36CAA">
      <w:pPr>
        <w:rPr>
          <w:rFonts w:ascii="Futura Lt BT" w:hAnsi="Futura Lt BT" w:cs="Arial"/>
          <w:sz w:val="24"/>
          <w:szCs w:val="24"/>
        </w:rPr>
      </w:pPr>
      <w:r w:rsidRPr="008935A6">
        <w:rPr>
          <w:rFonts w:ascii="Futura Lt BT" w:hAnsi="Futura Lt BT" w:cs="Arial"/>
          <w:sz w:val="24"/>
          <w:szCs w:val="24"/>
        </w:rPr>
        <w:tab/>
      </w:r>
      <w:r w:rsidR="003A7B0C" w:rsidRPr="008935A6">
        <w:rPr>
          <w:rFonts w:ascii="Futura Lt BT" w:hAnsi="Futura Lt BT" w:cs="Arial"/>
          <w:sz w:val="24"/>
          <w:szCs w:val="24"/>
        </w:rPr>
        <w:t xml:space="preserve">Samantha Ford - </w:t>
      </w:r>
      <w:r w:rsidR="003A7B0C" w:rsidRPr="008935A6">
        <w:rPr>
          <w:rFonts w:ascii="Futura Lt BT" w:hAnsi="Futura Lt BT"/>
          <w:sz w:val="24"/>
          <w:szCs w:val="24"/>
        </w:rPr>
        <w:t>Administrator - PA to the Executive Team</w:t>
      </w:r>
    </w:p>
    <w:p w:rsidR="00C40F3F" w:rsidRPr="008935A6" w:rsidRDefault="00C40F3F" w:rsidP="00A36CAA">
      <w:pPr>
        <w:ind w:left="720"/>
        <w:rPr>
          <w:rFonts w:ascii="Futura Lt BT" w:hAnsi="Futura Lt BT" w:cs="Arial"/>
          <w:sz w:val="24"/>
          <w:szCs w:val="24"/>
        </w:rPr>
      </w:pPr>
      <w:r w:rsidRPr="008935A6">
        <w:rPr>
          <w:rFonts w:ascii="Futura Lt BT" w:hAnsi="Futura Lt BT" w:cs="Arial"/>
          <w:sz w:val="24"/>
          <w:szCs w:val="24"/>
        </w:rPr>
        <w:t>Watford Palace Theatre</w:t>
      </w:r>
      <w:r w:rsidR="00A36CAA" w:rsidRPr="008935A6">
        <w:rPr>
          <w:rFonts w:ascii="Futura Lt BT" w:hAnsi="Futura Lt BT" w:cs="Arial"/>
          <w:sz w:val="24"/>
          <w:szCs w:val="24"/>
        </w:rPr>
        <w:t xml:space="preserve">, </w:t>
      </w:r>
      <w:r w:rsidRPr="008935A6">
        <w:rPr>
          <w:rFonts w:ascii="Futura Lt BT" w:hAnsi="Futura Lt BT" w:cs="Arial"/>
          <w:sz w:val="24"/>
          <w:szCs w:val="24"/>
        </w:rPr>
        <w:t>20 Clarendon Road</w:t>
      </w:r>
      <w:r w:rsidR="00A36CAA" w:rsidRPr="008935A6">
        <w:rPr>
          <w:rFonts w:ascii="Futura Lt BT" w:hAnsi="Futura Lt BT" w:cs="Arial"/>
          <w:sz w:val="24"/>
          <w:szCs w:val="24"/>
        </w:rPr>
        <w:t xml:space="preserve">, </w:t>
      </w:r>
      <w:r w:rsidRPr="008935A6">
        <w:rPr>
          <w:rFonts w:ascii="Futura Lt BT" w:hAnsi="Futura Lt BT" w:cs="Arial"/>
          <w:sz w:val="24"/>
          <w:szCs w:val="24"/>
        </w:rPr>
        <w:t>Watford</w:t>
      </w:r>
      <w:r w:rsidR="00A36CAA" w:rsidRPr="008935A6">
        <w:rPr>
          <w:rFonts w:ascii="Futura Lt BT" w:hAnsi="Futura Lt BT" w:cs="Arial"/>
          <w:sz w:val="24"/>
          <w:szCs w:val="24"/>
        </w:rPr>
        <w:t xml:space="preserve">, </w:t>
      </w:r>
      <w:r w:rsidRPr="008935A6">
        <w:rPr>
          <w:rFonts w:ascii="Futura Lt BT" w:hAnsi="Futura Lt BT" w:cs="Arial"/>
          <w:sz w:val="24"/>
          <w:szCs w:val="24"/>
        </w:rPr>
        <w:t>WD17 1JZ</w:t>
      </w:r>
    </w:p>
    <w:p w:rsidR="00C40F3F" w:rsidRPr="008935A6" w:rsidRDefault="00C40F3F" w:rsidP="00A36CAA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 w:cs="Arial"/>
          <w:b/>
          <w:sz w:val="24"/>
          <w:szCs w:val="24"/>
        </w:rPr>
        <w:tab/>
        <w:t>email: admin@watfordpalacetheatre.co.uk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Default="00C40F3F" w:rsidP="00C40F3F">
      <w:pPr>
        <w:rPr>
          <w:rFonts w:ascii="Futura Lt BT" w:hAnsi="Futura Lt BT"/>
          <w:color w:val="000000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 xml:space="preserve">Deadline for applications is midday on </w:t>
      </w:r>
      <w:r w:rsidR="00346ADE">
        <w:rPr>
          <w:rFonts w:ascii="Futura Lt BT" w:hAnsi="Futura Lt BT"/>
          <w:color w:val="000000"/>
          <w:sz w:val="24"/>
          <w:szCs w:val="24"/>
        </w:rPr>
        <w:t>Friday 12</w:t>
      </w:r>
      <w:r w:rsidRPr="008935A6">
        <w:rPr>
          <w:rFonts w:ascii="Futura Lt BT" w:hAnsi="Futura Lt BT"/>
          <w:color w:val="000000"/>
          <w:sz w:val="24"/>
          <w:szCs w:val="24"/>
        </w:rPr>
        <w:t xml:space="preserve"> </w:t>
      </w:r>
      <w:r w:rsidR="00346ADE">
        <w:rPr>
          <w:rFonts w:ascii="Futura Lt BT" w:hAnsi="Futura Lt BT"/>
          <w:color w:val="000000"/>
          <w:sz w:val="24"/>
          <w:szCs w:val="24"/>
        </w:rPr>
        <w:t>February</w:t>
      </w:r>
      <w:r w:rsidRPr="008935A6">
        <w:rPr>
          <w:rFonts w:ascii="Futura Lt BT" w:hAnsi="Futura Lt BT"/>
          <w:color w:val="000000"/>
          <w:sz w:val="24"/>
          <w:szCs w:val="24"/>
        </w:rPr>
        <w:t xml:space="preserve"> 20</w:t>
      </w:r>
      <w:r w:rsidR="00346ADE">
        <w:rPr>
          <w:rFonts w:ascii="Futura Lt BT" w:hAnsi="Futura Lt BT"/>
          <w:color w:val="000000"/>
          <w:sz w:val="24"/>
          <w:szCs w:val="24"/>
        </w:rPr>
        <w:t>16</w:t>
      </w:r>
      <w:r w:rsidRPr="008935A6">
        <w:rPr>
          <w:rFonts w:ascii="Futura Lt BT" w:hAnsi="Futura Lt BT"/>
          <w:color w:val="000000"/>
          <w:sz w:val="24"/>
          <w:szCs w:val="24"/>
        </w:rPr>
        <w:t xml:space="preserve"> </w:t>
      </w:r>
    </w:p>
    <w:p w:rsidR="00346ADE" w:rsidRDefault="00346ADE" w:rsidP="00C40F3F">
      <w:pPr>
        <w:rPr>
          <w:rFonts w:ascii="Futura Lt BT" w:hAnsi="Futura Lt BT"/>
          <w:color w:val="000000"/>
          <w:sz w:val="24"/>
          <w:szCs w:val="24"/>
        </w:rPr>
      </w:pPr>
    </w:p>
    <w:p w:rsidR="00346ADE" w:rsidRPr="007F37B5" w:rsidRDefault="00346ADE" w:rsidP="00346ADE">
      <w:pPr>
        <w:tabs>
          <w:tab w:val="left" w:pos="1084"/>
          <w:tab w:val="left" w:pos="1840"/>
        </w:tabs>
        <w:ind w:left="108"/>
        <w:rPr>
          <w:rFonts w:ascii="Futura Lt BT" w:hAnsi="Futura Lt BT"/>
          <w:color w:val="000000"/>
          <w:sz w:val="24"/>
          <w:szCs w:val="24"/>
          <w:lang w:eastAsia="en-GB"/>
        </w:rPr>
      </w:pPr>
      <w:r w:rsidRPr="007F37B5">
        <w:rPr>
          <w:rFonts w:ascii="Futura Lt BT" w:hAnsi="Futura Lt BT"/>
          <w:color w:val="000000"/>
          <w:sz w:val="24"/>
          <w:szCs w:val="24"/>
          <w:lang w:eastAsia="en-GB"/>
        </w:rPr>
        <w:t>Fri</w:t>
      </w:r>
      <w:r w:rsidRPr="007F37B5">
        <w:rPr>
          <w:rFonts w:ascii="Futura Lt BT" w:hAnsi="Futura Lt BT"/>
          <w:color w:val="000000"/>
          <w:sz w:val="24"/>
          <w:szCs w:val="24"/>
          <w:lang w:eastAsia="en-GB"/>
        </w:rPr>
        <w:tab/>
        <w:t>12-Feb</w:t>
      </w:r>
      <w:r w:rsidR="007F37B5">
        <w:rPr>
          <w:rFonts w:ascii="Futura Lt BT" w:hAnsi="Futura Lt BT"/>
          <w:color w:val="000000"/>
          <w:sz w:val="24"/>
          <w:szCs w:val="24"/>
          <w:lang w:eastAsia="en-GB"/>
        </w:rPr>
        <w:tab/>
      </w:r>
      <w:r w:rsidRPr="007F37B5">
        <w:rPr>
          <w:rFonts w:ascii="Futura Lt BT" w:hAnsi="Futura Lt BT"/>
          <w:color w:val="000000"/>
          <w:sz w:val="24"/>
          <w:szCs w:val="24"/>
          <w:lang w:eastAsia="en-GB"/>
        </w:rPr>
        <w:tab/>
        <w:t>Application Closes</w:t>
      </w:r>
    </w:p>
    <w:p w:rsidR="00346ADE" w:rsidRPr="007F37B5" w:rsidRDefault="00346ADE" w:rsidP="00346ADE">
      <w:pPr>
        <w:tabs>
          <w:tab w:val="left" w:pos="1084"/>
          <w:tab w:val="left" w:pos="1840"/>
        </w:tabs>
        <w:ind w:left="108"/>
        <w:rPr>
          <w:rFonts w:ascii="Futura Lt BT" w:hAnsi="Futura Lt BT"/>
          <w:color w:val="000000"/>
          <w:sz w:val="24"/>
          <w:szCs w:val="24"/>
          <w:lang w:eastAsia="en-GB"/>
        </w:rPr>
      </w:pPr>
      <w:r w:rsidRPr="007F37B5">
        <w:rPr>
          <w:rFonts w:ascii="Futura Lt BT" w:hAnsi="Futura Lt BT"/>
          <w:color w:val="000000"/>
          <w:sz w:val="24"/>
          <w:szCs w:val="24"/>
          <w:lang w:eastAsia="en-GB"/>
        </w:rPr>
        <w:t>Fri</w:t>
      </w:r>
      <w:r w:rsidRPr="007F37B5">
        <w:rPr>
          <w:rFonts w:ascii="Futura Lt BT" w:hAnsi="Futura Lt BT"/>
          <w:color w:val="000000"/>
          <w:sz w:val="24"/>
          <w:szCs w:val="24"/>
          <w:lang w:eastAsia="en-GB"/>
        </w:rPr>
        <w:tab/>
        <w:t>19-Feb</w:t>
      </w:r>
      <w:r w:rsidRPr="007F37B5">
        <w:rPr>
          <w:rFonts w:ascii="Futura Lt BT" w:hAnsi="Futura Lt BT"/>
          <w:color w:val="000000"/>
          <w:sz w:val="24"/>
          <w:szCs w:val="24"/>
          <w:lang w:eastAsia="en-GB"/>
        </w:rPr>
        <w:tab/>
      </w:r>
      <w:r w:rsidR="007F37B5">
        <w:rPr>
          <w:rFonts w:ascii="Futura Lt BT" w:hAnsi="Futura Lt BT"/>
          <w:color w:val="000000"/>
          <w:sz w:val="24"/>
          <w:szCs w:val="24"/>
          <w:lang w:eastAsia="en-GB"/>
        </w:rPr>
        <w:tab/>
      </w:r>
      <w:r w:rsidRPr="007F37B5">
        <w:rPr>
          <w:rFonts w:ascii="Futura Lt BT" w:hAnsi="Futura Lt BT"/>
          <w:color w:val="000000"/>
          <w:sz w:val="24"/>
          <w:szCs w:val="24"/>
          <w:lang w:eastAsia="en-GB"/>
        </w:rPr>
        <w:t>First round Interview</w:t>
      </w:r>
    </w:p>
    <w:p w:rsidR="00346ADE" w:rsidRPr="007F37B5" w:rsidRDefault="00346ADE" w:rsidP="00346ADE">
      <w:pPr>
        <w:tabs>
          <w:tab w:val="left" w:pos="1084"/>
          <w:tab w:val="left" w:pos="1840"/>
        </w:tabs>
        <w:ind w:left="108"/>
        <w:rPr>
          <w:rFonts w:ascii="Futura Lt BT" w:hAnsi="Futura Lt BT"/>
          <w:color w:val="000000"/>
          <w:sz w:val="24"/>
          <w:szCs w:val="24"/>
          <w:lang w:eastAsia="en-GB"/>
        </w:rPr>
      </w:pPr>
      <w:r w:rsidRPr="007F37B5">
        <w:rPr>
          <w:rFonts w:ascii="Futura Lt BT" w:hAnsi="Futura Lt BT"/>
          <w:color w:val="000000"/>
          <w:sz w:val="24"/>
          <w:szCs w:val="24"/>
          <w:lang w:eastAsia="en-GB"/>
        </w:rPr>
        <w:t>Thu</w:t>
      </w:r>
      <w:r w:rsidRPr="007F37B5">
        <w:rPr>
          <w:rFonts w:ascii="Futura Lt BT" w:hAnsi="Futura Lt BT"/>
          <w:color w:val="000000"/>
          <w:sz w:val="24"/>
          <w:szCs w:val="24"/>
          <w:lang w:eastAsia="en-GB"/>
        </w:rPr>
        <w:tab/>
        <w:t>25-Feb</w:t>
      </w:r>
      <w:r w:rsidR="007F37B5">
        <w:rPr>
          <w:rFonts w:ascii="Futura Lt BT" w:hAnsi="Futura Lt BT"/>
          <w:color w:val="000000"/>
          <w:sz w:val="24"/>
          <w:szCs w:val="24"/>
          <w:lang w:eastAsia="en-GB"/>
        </w:rPr>
        <w:tab/>
      </w:r>
      <w:r w:rsidRPr="007F37B5">
        <w:rPr>
          <w:rFonts w:ascii="Futura Lt BT" w:hAnsi="Futura Lt BT"/>
          <w:color w:val="000000"/>
          <w:sz w:val="24"/>
          <w:szCs w:val="24"/>
          <w:lang w:eastAsia="en-GB"/>
        </w:rPr>
        <w:tab/>
        <w:t>Second round Interview</w:t>
      </w:r>
    </w:p>
    <w:p w:rsidR="00346ADE" w:rsidRPr="008935A6" w:rsidRDefault="00346ADE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It is anticipated that interviews will be held on the following dates:</w:t>
      </w:r>
    </w:p>
    <w:p w:rsidR="00C40F3F" w:rsidRPr="008935A6" w:rsidRDefault="00C40F3F" w:rsidP="00C40F3F">
      <w:pPr>
        <w:rPr>
          <w:rFonts w:ascii="Futura Lt BT" w:hAnsi="Futura Lt BT"/>
          <w:sz w:val="10"/>
          <w:szCs w:val="24"/>
        </w:rPr>
      </w:pPr>
    </w:p>
    <w:p w:rsidR="00C40F3F" w:rsidRDefault="00C22622" w:rsidP="00C40F3F">
      <w:p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ab/>
      </w:r>
      <w:r>
        <w:rPr>
          <w:rFonts w:ascii="Futura Lt BT" w:hAnsi="Futura Lt BT"/>
          <w:sz w:val="24"/>
          <w:szCs w:val="24"/>
        </w:rPr>
        <w:tab/>
        <w:t>First Interviews:</w:t>
      </w:r>
      <w:r>
        <w:rPr>
          <w:rFonts w:ascii="Futura Lt BT" w:hAnsi="Futura Lt BT"/>
          <w:sz w:val="24"/>
          <w:szCs w:val="24"/>
        </w:rPr>
        <w:tab/>
      </w:r>
      <w:r w:rsidR="00346ADE">
        <w:rPr>
          <w:rFonts w:ascii="Futura Lt BT" w:hAnsi="Futura Lt BT"/>
          <w:sz w:val="24"/>
          <w:szCs w:val="24"/>
        </w:rPr>
        <w:t>Friday 19</w:t>
      </w:r>
      <w:r w:rsidR="006D7B7D" w:rsidRPr="008935A6">
        <w:rPr>
          <w:rFonts w:ascii="Futura Lt BT" w:hAnsi="Futura Lt BT"/>
          <w:sz w:val="24"/>
          <w:szCs w:val="24"/>
        </w:rPr>
        <w:t xml:space="preserve"> </w:t>
      </w:r>
      <w:r w:rsidR="00346ADE">
        <w:rPr>
          <w:rFonts w:ascii="Futura Lt BT" w:hAnsi="Futura Lt BT"/>
          <w:sz w:val="24"/>
          <w:szCs w:val="24"/>
        </w:rPr>
        <w:t>February</w:t>
      </w:r>
      <w:r w:rsidR="006D7B7D" w:rsidRPr="008935A6">
        <w:rPr>
          <w:rFonts w:ascii="Futura Lt BT" w:hAnsi="Futura Lt BT"/>
          <w:sz w:val="24"/>
          <w:szCs w:val="24"/>
        </w:rPr>
        <w:t xml:space="preserve"> 201</w:t>
      </w:r>
      <w:r w:rsidR="00346ADE">
        <w:rPr>
          <w:rFonts w:ascii="Futura Lt BT" w:hAnsi="Futura Lt BT"/>
          <w:sz w:val="24"/>
          <w:szCs w:val="24"/>
        </w:rPr>
        <w:t>6</w:t>
      </w:r>
      <w:r w:rsidR="00C40F3F" w:rsidRPr="008935A6">
        <w:rPr>
          <w:rFonts w:ascii="Futura Lt BT" w:hAnsi="Futura Lt BT"/>
          <w:sz w:val="24"/>
          <w:szCs w:val="24"/>
        </w:rPr>
        <w:t xml:space="preserve">  </w:t>
      </w:r>
    </w:p>
    <w:p w:rsidR="0039662D" w:rsidRPr="008935A6" w:rsidRDefault="0039662D" w:rsidP="0039662D">
      <w:pPr>
        <w:ind w:left="720" w:firstLine="720"/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Second Interviews</w:t>
      </w:r>
      <w:r w:rsidR="00210445">
        <w:rPr>
          <w:rFonts w:ascii="Futura Lt BT" w:hAnsi="Futura Lt BT"/>
          <w:sz w:val="24"/>
          <w:szCs w:val="24"/>
        </w:rPr>
        <w:t>:</w:t>
      </w:r>
      <w:r w:rsidR="00346ADE">
        <w:rPr>
          <w:rFonts w:ascii="Futura Lt BT" w:hAnsi="Futura Lt BT"/>
          <w:sz w:val="24"/>
          <w:szCs w:val="24"/>
        </w:rPr>
        <w:tab/>
        <w:t>Thursday 25 February</w:t>
      </w:r>
      <w:r w:rsidR="00210445">
        <w:rPr>
          <w:rFonts w:ascii="Futura Lt BT" w:hAnsi="Futura Lt BT"/>
          <w:sz w:val="24"/>
          <w:szCs w:val="24"/>
        </w:rPr>
        <w:t xml:space="preserve"> 201</w:t>
      </w:r>
      <w:r w:rsidR="00346ADE">
        <w:rPr>
          <w:rFonts w:ascii="Futura Lt BT" w:hAnsi="Futura Lt BT"/>
          <w:sz w:val="24"/>
          <w:szCs w:val="24"/>
        </w:rPr>
        <w:t>6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If you require further information or would like to discuss the post in more detail</w:t>
      </w:r>
      <w:r w:rsidR="00A36CAA" w:rsidRPr="008935A6">
        <w:rPr>
          <w:rFonts w:ascii="Futura Lt BT" w:hAnsi="Futura Lt BT"/>
          <w:sz w:val="24"/>
          <w:szCs w:val="24"/>
        </w:rPr>
        <w:t>,</w:t>
      </w:r>
      <w:r w:rsidRPr="008935A6">
        <w:rPr>
          <w:rFonts w:ascii="Futura Lt BT" w:hAnsi="Futura Lt BT"/>
          <w:sz w:val="24"/>
          <w:szCs w:val="24"/>
        </w:rPr>
        <w:t xml:space="preserve"> please c</w:t>
      </w:r>
      <w:r w:rsidR="007F37B5">
        <w:rPr>
          <w:rFonts w:ascii="Futura Lt BT" w:hAnsi="Futura Lt BT"/>
          <w:sz w:val="24"/>
          <w:szCs w:val="24"/>
        </w:rPr>
        <w:t xml:space="preserve">ontact </w:t>
      </w:r>
      <w:r w:rsidR="003A7B0C" w:rsidRPr="008935A6">
        <w:rPr>
          <w:rFonts w:ascii="Futura Lt BT" w:hAnsi="Futura Lt BT"/>
          <w:sz w:val="24"/>
          <w:szCs w:val="24"/>
        </w:rPr>
        <w:t>Dan Baxter</w:t>
      </w:r>
      <w:r w:rsidR="007F37B5">
        <w:rPr>
          <w:rFonts w:ascii="Futura Lt BT" w:hAnsi="Futura Lt BT"/>
          <w:sz w:val="24"/>
          <w:szCs w:val="24"/>
        </w:rPr>
        <w:t>, Communications Director at danb@watfordpalacetheatre.</w:t>
      </w:r>
      <w:r w:rsidR="007F37B5">
        <w:rPr>
          <w:rFonts w:ascii="Futura Lt BT" w:hAnsi="Futura Lt BT" w:cs="Arial"/>
          <w:sz w:val="24"/>
          <w:szCs w:val="24"/>
        </w:rPr>
        <w:t>co.uk</w:t>
      </w:r>
    </w:p>
    <w:p w:rsidR="00C40F3F" w:rsidRPr="008935A6" w:rsidRDefault="00C40F3F" w:rsidP="00C40F3F">
      <w:pPr>
        <w:rPr>
          <w:rFonts w:ascii="Futura Lt BT" w:hAnsi="Futura Lt BT"/>
          <w:color w:val="000000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We look forward to receiving your application and thank you for your interest in Watford Palace Theatre.</w:t>
      </w:r>
    </w:p>
    <w:p w:rsidR="00C40F3F" w:rsidRPr="008935A6" w:rsidRDefault="00C40F3F" w:rsidP="00C40F3F">
      <w:pPr>
        <w:rPr>
          <w:rFonts w:ascii="Futura Lt BT" w:hAnsi="Futura Lt BT" w:cs="Arial"/>
          <w:b/>
          <w:sz w:val="24"/>
          <w:szCs w:val="24"/>
        </w:rPr>
      </w:pPr>
    </w:p>
    <w:p w:rsidR="00C40F3F" w:rsidRPr="008935A6" w:rsidRDefault="00C40F3F" w:rsidP="00C40F3F">
      <w:pPr>
        <w:jc w:val="center"/>
        <w:rPr>
          <w:rFonts w:ascii="Futura Lt BT" w:hAnsi="Futura Lt BT" w:cs="Arial"/>
          <w:b/>
          <w:sz w:val="28"/>
          <w:szCs w:val="28"/>
        </w:rPr>
      </w:pPr>
      <w:r w:rsidRPr="008935A6">
        <w:rPr>
          <w:rFonts w:ascii="Futura Lt BT" w:hAnsi="Futura Lt BT" w:cs="Arial"/>
          <w:b/>
          <w:sz w:val="28"/>
          <w:szCs w:val="28"/>
        </w:rPr>
        <w:t>Background information</w:t>
      </w:r>
    </w:p>
    <w:p w:rsidR="00C40F3F" w:rsidRPr="008935A6" w:rsidRDefault="00C40F3F" w:rsidP="00C40F3F">
      <w:pPr>
        <w:rPr>
          <w:rFonts w:ascii="Futura Lt BT" w:hAnsi="Futura Lt BT" w:cs="Arial"/>
          <w:sz w:val="24"/>
          <w:szCs w:val="24"/>
        </w:rPr>
      </w:pPr>
    </w:p>
    <w:p w:rsidR="00717FA8" w:rsidRDefault="00717FA8" w:rsidP="008436DC">
      <w:pPr>
        <w:pStyle w:val="Default"/>
        <w:jc w:val="both"/>
        <w:rPr>
          <w:rFonts w:ascii="Futura Lt BT" w:hAnsi="Futura Lt BT"/>
        </w:rPr>
      </w:pPr>
      <w:r w:rsidRPr="008436DC">
        <w:rPr>
          <w:rFonts w:ascii="Futura Lt BT" w:hAnsi="Futura Lt BT"/>
        </w:rPr>
        <w:t>Watford Palace Theatre is a 21</w:t>
      </w:r>
      <w:r w:rsidRPr="008436DC">
        <w:rPr>
          <w:rFonts w:ascii="Futura Lt BT" w:hAnsi="Futura Lt BT"/>
          <w:vertAlign w:val="superscript"/>
        </w:rPr>
        <w:t>st</w:t>
      </w:r>
      <w:r w:rsidRPr="008436DC">
        <w:rPr>
          <w:rFonts w:ascii="Futura Lt BT" w:hAnsi="Futura Lt BT"/>
        </w:rPr>
        <w:t xml:space="preserve"> Centu</w:t>
      </w:r>
      <w:r w:rsidR="00210445">
        <w:rPr>
          <w:rFonts w:ascii="Futura Lt BT" w:hAnsi="Futura Lt BT"/>
        </w:rPr>
        <w:t>r</w:t>
      </w:r>
      <w:r w:rsidRPr="008436DC">
        <w:rPr>
          <w:rFonts w:ascii="Futura Lt BT" w:hAnsi="Futura Lt BT"/>
        </w:rPr>
        <w:t xml:space="preserve">y producing theatre which works across the art forms of theatre, dance, outdoor arts and digital. </w:t>
      </w:r>
    </w:p>
    <w:p w:rsidR="00210445" w:rsidRPr="008436DC" w:rsidRDefault="00210445" w:rsidP="008436DC">
      <w:pPr>
        <w:pStyle w:val="Default"/>
        <w:jc w:val="both"/>
        <w:rPr>
          <w:rFonts w:ascii="Futura Lt BT" w:hAnsi="Futura Lt BT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931"/>
      </w:tblGrid>
      <w:tr w:rsidR="00717FA8" w:rsidRPr="008436DC">
        <w:trPr>
          <w:trHeight w:val="120"/>
        </w:trPr>
        <w:tc>
          <w:tcPr>
            <w:tcW w:w="10931" w:type="dxa"/>
          </w:tcPr>
          <w:p w:rsidR="008436DC" w:rsidRDefault="00717FA8" w:rsidP="008436DC">
            <w:pPr>
              <w:pStyle w:val="Default"/>
              <w:jc w:val="both"/>
              <w:rPr>
                <w:rFonts w:ascii="Futura Lt BT" w:hAnsi="Futura Lt BT"/>
              </w:rPr>
            </w:pPr>
            <w:r w:rsidRPr="008436DC">
              <w:rPr>
                <w:rFonts w:ascii="Futura Lt BT" w:hAnsi="Futura Lt BT"/>
              </w:rPr>
              <w:t xml:space="preserve">We have a range of Creative Associates including two resident companies, Rifco Arts and </w:t>
            </w:r>
          </w:p>
          <w:p w:rsidR="00717FA8" w:rsidRPr="008436DC" w:rsidRDefault="00717FA8" w:rsidP="008436DC">
            <w:pPr>
              <w:pStyle w:val="Default"/>
              <w:jc w:val="both"/>
              <w:rPr>
                <w:rFonts w:ascii="Futura Lt BT" w:hAnsi="Futura Lt BT"/>
              </w:rPr>
            </w:pPr>
            <w:r w:rsidRPr="008436DC">
              <w:rPr>
                <w:rFonts w:ascii="Futura Lt BT" w:hAnsi="Futura Lt BT"/>
              </w:rPr>
              <w:t xml:space="preserve">Tiata Fahodzi. </w:t>
            </w:r>
          </w:p>
        </w:tc>
      </w:tr>
    </w:tbl>
    <w:p w:rsidR="006C7E08" w:rsidRDefault="006C7E08" w:rsidP="00C40F3F">
      <w:pPr>
        <w:jc w:val="both"/>
        <w:rPr>
          <w:rFonts w:ascii="Futura Lt BT" w:hAnsi="Futura Lt BT" w:cs="Arial"/>
          <w:sz w:val="24"/>
          <w:szCs w:val="24"/>
        </w:rPr>
      </w:pPr>
    </w:p>
    <w:p w:rsidR="00C40F3F" w:rsidRPr="008935A6" w:rsidRDefault="00C40F3F" w:rsidP="00C40F3F">
      <w:pPr>
        <w:jc w:val="both"/>
        <w:rPr>
          <w:rFonts w:ascii="Futura Lt BT" w:hAnsi="Futura Lt BT" w:cs="Arial"/>
          <w:sz w:val="24"/>
          <w:szCs w:val="24"/>
        </w:rPr>
      </w:pPr>
      <w:r w:rsidRPr="008935A6">
        <w:rPr>
          <w:rFonts w:ascii="Futura Lt BT" w:hAnsi="Futura Lt BT" w:cs="Arial"/>
          <w:sz w:val="24"/>
          <w:szCs w:val="24"/>
        </w:rPr>
        <w:t xml:space="preserve">Watford Palace is a </w:t>
      </w:r>
      <w:r w:rsidR="00717FA8">
        <w:rPr>
          <w:rFonts w:ascii="Futura Lt BT" w:hAnsi="Futura Lt BT" w:cs="Arial"/>
          <w:sz w:val="24"/>
          <w:szCs w:val="24"/>
        </w:rPr>
        <w:t>beautiful Edwardian</w:t>
      </w:r>
      <w:r w:rsidR="006C7E08">
        <w:rPr>
          <w:rFonts w:ascii="Futura Lt BT" w:hAnsi="Futura Lt BT" w:cs="Arial"/>
          <w:sz w:val="24"/>
          <w:szCs w:val="24"/>
        </w:rPr>
        <w:t xml:space="preserve"> 600-seat Theatre</w:t>
      </w:r>
      <w:r w:rsidR="008436DC">
        <w:rPr>
          <w:rFonts w:ascii="Futura Lt BT" w:hAnsi="Futura Lt BT" w:cs="Arial"/>
          <w:sz w:val="24"/>
          <w:szCs w:val="24"/>
        </w:rPr>
        <w:t>. It</w:t>
      </w:r>
      <w:r w:rsidRPr="008935A6">
        <w:rPr>
          <w:rFonts w:ascii="Futura Lt BT" w:hAnsi="Futura Lt BT" w:cs="Arial"/>
          <w:sz w:val="24"/>
          <w:szCs w:val="24"/>
        </w:rPr>
        <w:t xml:space="preserve"> receives revenue funding from Arts Council England East and Watford Borough Council</w:t>
      </w:r>
      <w:r w:rsidR="006C7E08">
        <w:rPr>
          <w:rFonts w:ascii="Futura Lt BT" w:hAnsi="Futura Lt BT" w:cs="Arial"/>
          <w:sz w:val="24"/>
          <w:szCs w:val="24"/>
        </w:rPr>
        <w:t xml:space="preserve">, </w:t>
      </w:r>
      <w:r w:rsidR="00717FA8">
        <w:rPr>
          <w:rFonts w:ascii="Futura Lt BT" w:hAnsi="Futura Lt BT" w:cs="Arial"/>
          <w:sz w:val="24"/>
          <w:szCs w:val="24"/>
        </w:rPr>
        <w:t xml:space="preserve">with whom it has a successful working partnership including, Imagine Watford, a regular festival of outdoor </w:t>
      </w:r>
      <w:r w:rsidR="00717FA8">
        <w:rPr>
          <w:rFonts w:ascii="Futura Lt BT" w:hAnsi="Futura Lt BT" w:cs="Arial"/>
          <w:sz w:val="24"/>
          <w:szCs w:val="24"/>
        </w:rPr>
        <w:lastRenderedPageBreak/>
        <w:t>Arts in the town centre</w:t>
      </w:r>
      <w:r w:rsidR="008436DC">
        <w:rPr>
          <w:rFonts w:ascii="Futura Lt BT" w:hAnsi="Futura Lt BT" w:cs="Arial"/>
          <w:sz w:val="24"/>
          <w:szCs w:val="24"/>
        </w:rPr>
        <w:t>.  It produces</w:t>
      </w:r>
      <w:r w:rsidR="00717FA8">
        <w:rPr>
          <w:rFonts w:ascii="Futura Lt BT" w:hAnsi="Futura Lt BT" w:cs="Arial"/>
          <w:sz w:val="24"/>
          <w:szCs w:val="24"/>
        </w:rPr>
        <w:t xml:space="preserve"> high quality theatre productions and co-productions with an emphasis on new work and cultural diversity.</w:t>
      </w:r>
      <w:r w:rsidR="006C7E08">
        <w:rPr>
          <w:rFonts w:ascii="Futura Lt BT" w:hAnsi="Futura Lt BT" w:cs="Arial"/>
          <w:sz w:val="24"/>
          <w:szCs w:val="24"/>
        </w:rPr>
        <w:t xml:space="preserve">  </w:t>
      </w:r>
      <w:r w:rsidR="00717FA8">
        <w:rPr>
          <w:rFonts w:ascii="Futura Lt BT" w:hAnsi="Futura Lt BT" w:cs="Arial"/>
          <w:sz w:val="24"/>
          <w:szCs w:val="24"/>
        </w:rPr>
        <w:t>Each season</w:t>
      </w:r>
      <w:r w:rsidRPr="008935A6">
        <w:rPr>
          <w:rFonts w:ascii="Futura Lt BT" w:hAnsi="Futura Lt BT" w:cs="Arial"/>
          <w:sz w:val="24"/>
          <w:szCs w:val="24"/>
        </w:rPr>
        <w:t xml:space="preserve"> of work consist</w:t>
      </w:r>
      <w:r w:rsidR="00717FA8">
        <w:rPr>
          <w:rFonts w:ascii="Futura Lt BT" w:hAnsi="Futura Lt BT" w:cs="Arial"/>
          <w:sz w:val="24"/>
          <w:szCs w:val="24"/>
        </w:rPr>
        <w:t>s</w:t>
      </w:r>
      <w:r w:rsidRPr="008935A6">
        <w:rPr>
          <w:rFonts w:ascii="Futura Lt BT" w:hAnsi="Futura Lt BT" w:cs="Arial"/>
          <w:sz w:val="24"/>
          <w:szCs w:val="24"/>
        </w:rPr>
        <w:t xml:space="preserve"> of a combination of in-house productions and co-productions, </w:t>
      </w:r>
      <w:r w:rsidR="00A36CAA" w:rsidRPr="008935A6">
        <w:rPr>
          <w:rFonts w:ascii="Futura Lt BT" w:hAnsi="Futura Lt BT" w:cs="Arial"/>
          <w:sz w:val="24"/>
          <w:szCs w:val="24"/>
        </w:rPr>
        <w:t>visiting</w:t>
      </w:r>
      <w:r w:rsidRPr="008935A6">
        <w:rPr>
          <w:rFonts w:ascii="Futura Lt BT" w:hAnsi="Futura Lt BT" w:cs="Arial"/>
          <w:sz w:val="24"/>
          <w:szCs w:val="24"/>
        </w:rPr>
        <w:t xml:space="preserve"> productions and a range of one-off presentations to attract the widest possible audiences</w:t>
      </w:r>
      <w:r w:rsidR="00717FA8">
        <w:rPr>
          <w:rFonts w:ascii="Futura Lt BT" w:hAnsi="Futura Lt BT" w:cs="Arial"/>
          <w:sz w:val="24"/>
          <w:szCs w:val="24"/>
        </w:rPr>
        <w:t>.  Seasons also include a range of films and ‘live’ and ‘as live’ broadcasts from the Royal National Theatre, the Royal Opera House and the Barbican</w:t>
      </w:r>
      <w:r w:rsidR="006C7E08">
        <w:rPr>
          <w:rFonts w:ascii="Futura Lt BT" w:hAnsi="Futura Lt BT" w:cs="Arial"/>
          <w:sz w:val="24"/>
          <w:szCs w:val="24"/>
        </w:rPr>
        <w:t>.</w:t>
      </w:r>
      <w:r w:rsidRPr="008935A6">
        <w:rPr>
          <w:rFonts w:ascii="Futura Lt BT" w:hAnsi="Futura Lt BT" w:cs="Arial"/>
          <w:sz w:val="24"/>
          <w:szCs w:val="24"/>
        </w:rPr>
        <w:t xml:space="preserve"> </w:t>
      </w:r>
      <w:r w:rsidR="00717FA8">
        <w:rPr>
          <w:rFonts w:ascii="Futura Lt BT" w:hAnsi="Futura Lt BT" w:cs="Arial"/>
          <w:sz w:val="24"/>
          <w:szCs w:val="24"/>
        </w:rPr>
        <w:t xml:space="preserve">The Theatre is at the heart of Watford’s community and offers </w:t>
      </w:r>
      <w:r w:rsidRPr="008935A6">
        <w:rPr>
          <w:rFonts w:ascii="Futura Lt BT" w:hAnsi="Futura Lt BT" w:cs="Arial"/>
          <w:sz w:val="24"/>
          <w:szCs w:val="24"/>
        </w:rPr>
        <w:t xml:space="preserve">a variety of </w:t>
      </w:r>
      <w:r w:rsidR="00A36CAA" w:rsidRPr="008935A6">
        <w:rPr>
          <w:rFonts w:ascii="Futura Lt BT" w:hAnsi="Futura Lt BT" w:cs="Arial"/>
          <w:sz w:val="24"/>
          <w:szCs w:val="24"/>
        </w:rPr>
        <w:t>participatory</w:t>
      </w:r>
      <w:r w:rsidRPr="008935A6">
        <w:rPr>
          <w:rFonts w:ascii="Futura Lt BT" w:hAnsi="Futura Lt BT" w:cs="Arial"/>
          <w:sz w:val="24"/>
          <w:szCs w:val="24"/>
        </w:rPr>
        <w:t xml:space="preserve"> activities including Youth Theatre, a schools tour and workshops for young people and adults</w:t>
      </w:r>
      <w:r w:rsidR="006C7E08">
        <w:rPr>
          <w:rFonts w:ascii="Futura Lt BT" w:hAnsi="Futura Lt BT" w:cs="Arial"/>
          <w:sz w:val="24"/>
          <w:szCs w:val="24"/>
        </w:rPr>
        <w:t xml:space="preserve">, </w:t>
      </w:r>
      <w:r w:rsidR="008436DC">
        <w:rPr>
          <w:rFonts w:ascii="Futura Lt BT" w:hAnsi="Futura Lt BT" w:cs="Arial"/>
          <w:sz w:val="24"/>
          <w:szCs w:val="24"/>
        </w:rPr>
        <w:t>as well as playing a leadership role in the cultural life of the town.</w:t>
      </w:r>
    </w:p>
    <w:p w:rsidR="00C40F3F" w:rsidRPr="008935A6" w:rsidRDefault="00C40F3F" w:rsidP="00C40F3F">
      <w:pPr>
        <w:jc w:val="both"/>
        <w:rPr>
          <w:rFonts w:ascii="Futura Lt BT" w:hAnsi="Futura Lt BT" w:cs="Arial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 w:cs="Arial"/>
          <w:sz w:val="24"/>
          <w:szCs w:val="24"/>
        </w:rPr>
      </w:pPr>
      <w:r w:rsidRPr="008935A6">
        <w:rPr>
          <w:rFonts w:ascii="Futura Lt BT" w:hAnsi="Futura Lt BT" w:cs="Arial"/>
          <w:sz w:val="24"/>
          <w:szCs w:val="24"/>
        </w:rPr>
        <w:t>The Palace Theatre is easily commutable from London.  It is a short walk from Watford Junction station, with a regular fast train service to London Euston (average journey time 17 minutes) including after-show trains. There is also a local service which serves North West London including Queen’s Park, Kilburn and South Hampstead.</w:t>
      </w:r>
    </w:p>
    <w:p w:rsidR="00F25C1B" w:rsidRPr="008935A6" w:rsidRDefault="00F25C1B" w:rsidP="00F25C1B">
      <w:pPr>
        <w:rPr>
          <w:rFonts w:ascii="Futura Lt BT" w:hAnsi="Futura Lt BT" w:cs="Arial"/>
          <w:sz w:val="24"/>
          <w:szCs w:val="24"/>
        </w:rPr>
      </w:pPr>
    </w:p>
    <w:p w:rsidR="00182CE2" w:rsidRPr="008935A6" w:rsidRDefault="00182CE2" w:rsidP="00182CE2">
      <w:pPr>
        <w:pStyle w:val="Title"/>
        <w:jc w:val="right"/>
        <w:rPr>
          <w:rFonts w:ascii="Futura Lt BT" w:hAnsi="Futura Lt BT"/>
          <w:sz w:val="22"/>
          <w:szCs w:val="22"/>
        </w:rPr>
      </w:pPr>
      <w:r w:rsidRPr="008935A6">
        <w:rPr>
          <w:rFonts w:ascii="Futura Lt BT" w:hAnsi="Futura Lt BT"/>
          <w:b w:val="0"/>
          <w:color w:val="FF0000"/>
          <w:sz w:val="22"/>
          <w:szCs w:val="22"/>
        </w:rPr>
        <w:br w:type="page"/>
      </w:r>
      <w:r w:rsidR="00DC7B97" w:rsidRPr="008935A6">
        <w:rPr>
          <w:rFonts w:ascii="Futura Lt BT" w:hAnsi="Futura Lt BT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1828800" cy="866775"/>
            <wp:effectExtent l="1905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E2" w:rsidRPr="008935A6" w:rsidRDefault="00182CE2" w:rsidP="00182CE2">
      <w:pPr>
        <w:pStyle w:val="Title"/>
        <w:rPr>
          <w:rFonts w:ascii="Futura Lt BT" w:hAnsi="Futura Lt BT"/>
          <w:sz w:val="22"/>
          <w:szCs w:val="22"/>
        </w:rPr>
      </w:pPr>
    </w:p>
    <w:p w:rsidR="00182CE2" w:rsidRPr="008935A6" w:rsidRDefault="00182CE2" w:rsidP="00182CE2">
      <w:pPr>
        <w:pStyle w:val="Title"/>
        <w:rPr>
          <w:rFonts w:ascii="Futura Lt BT" w:hAnsi="Futura Lt BT"/>
          <w:sz w:val="22"/>
          <w:szCs w:val="22"/>
        </w:rPr>
      </w:pPr>
    </w:p>
    <w:p w:rsidR="00182CE2" w:rsidRPr="008935A6" w:rsidRDefault="00182CE2" w:rsidP="00182CE2">
      <w:pPr>
        <w:pStyle w:val="Title"/>
        <w:rPr>
          <w:rFonts w:ascii="Futura Lt BT" w:hAnsi="Futura Lt BT"/>
          <w:sz w:val="22"/>
          <w:szCs w:val="22"/>
        </w:rPr>
      </w:pPr>
    </w:p>
    <w:p w:rsidR="00182CE2" w:rsidRPr="008935A6" w:rsidRDefault="00182CE2" w:rsidP="00182CE2">
      <w:pPr>
        <w:pStyle w:val="Title"/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WATFORD PALACE THEATRE</w:t>
      </w:r>
    </w:p>
    <w:p w:rsidR="00182CE2" w:rsidRPr="008935A6" w:rsidRDefault="00182CE2" w:rsidP="00182CE2">
      <w:pPr>
        <w:jc w:val="center"/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br/>
        <w:t>JOB DESCRIPTION</w:t>
      </w:r>
    </w:p>
    <w:p w:rsidR="00182CE2" w:rsidRPr="008935A6" w:rsidRDefault="00182CE2" w:rsidP="00182CE2">
      <w:pPr>
        <w:jc w:val="center"/>
        <w:rPr>
          <w:rFonts w:ascii="Futura Lt BT" w:hAnsi="Futura Lt BT"/>
          <w:b/>
          <w:sz w:val="24"/>
          <w:szCs w:val="24"/>
        </w:rPr>
      </w:pPr>
    </w:p>
    <w:p w:rsidR="00182CE2" w:rsidRPr="008935A6" w:rsidRDefault="00182CE2" w:rsidP="00182CE2">
      <w:pPr>
        <w:pStyle w:val="Heading1"/>
        <w:rPr>
          <w:rFonts w:ascii="Futura Lt BT" w:hAnsi="Futura Lt BT"/>
          <w:szCs w:val="24"/>
        </w:rPr>
      </w:pPr>
      <w:r w:rsidRPr="008935A6">
        <w:rPr>
          <w:rFonts w:ascii="Futura Lt BT" w:hAnsi="Futura Lt BT"/>
          <w:szCs w:val="24"/>
        </w:rPr>
        <w:t>Post:</w:t>
      </w:r>
      <w:r w:rsidRPr="008935A6">
        <w:rPr>
          <w:rFonts w:ascii="Futura Lt BT" w:hAnsi="Futura Lt BT"/>
          <w:szCs w:val="24"/>
        </w:rPr>
        <w:tab/>
      </w:r>
      <w:r w:rsidRPr="008935A6">
        <w:rPr>
          <w:rFonts w:ascii="Futura Lt BT" w:hAnsi="Futura Lt BT"/>
          <w:szCs w:val="24"/>
        </w:rPr>
        <w:tab/>
      </w:r>
      <w:r w:rsidRPr="008935A6">
        <w:rPr>
          <w:rFonts w:ascii="Futura Lt BT" w:hAnsi="Futura Lt BT"/>
          <w:szCs w:val="24"/>
        </w:rPr>
        <w:tab/>
        <w:t>Development Manager</w:t>
      </w: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ab/>
      </w:r>
      <w:r w:rsidRPr="008935A6">
        <w:rPr>
          <w:rFonts w:ascii="Futura Lt BT" w:hAnsi="Futura Lt BT"/>
          <w:sz w:val="24"/>
          <w:szCs w:val="24"/>
        </w:rPr>
        <w:tab/>
      </w:r>
      <w:r w:rsidRPr="008935A6">
        <w:rPr>
          <w:rFonts w:ascii="Futura Lt BT" w:hAnsi="Futura Lt BT"/>
          <w:sz w:val="24"/>
          <w:szCs w:val="24"/>
        </w:rPr>
        <w:tab/>
      </w:r>
    </w:p>
    <w:p w:rsidR="000F2A75" w:rsidRDefault="00182CE2" w:rsidP="00182CE2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Reporting to:</w:t>
      </w:r>
      <w:r w:rsidRPr="008935A6">
        <w:rPr>
          <w:rFonts w:ascii="Futura Lt BT" w:hAnsi="Futura Lt BT"/>
          <w:b/>
          <w:sz w:val="24"/>
          <w:szCs w:val="24"/>
        </w:rPr>
        <w:tab/>
      </w:r>
      <w:r w:rsidRPr="008935A6">
        <w:rPr>
          <w:rFonts w:ascii="Futura Lt BT" w:hAnsi="Futura Lt BT"/>
          <w:b/>
          <w:sz w:val="24"/>
          <w:szCs w:val="24"/>
        </w:rPr>
        <w:tab/>
      </w:r>
      <w:r w:rsidR="000F2A75">
        <w:rPr>
          <w:rFonts w:ascii="Futura Lt BT" w:hAnsi="Futura Lt BT"/>
          <w:b/>
          <w:sz w:val="24"/>
          <w:szCs w:val="24"/>
        </w:rPr>
        <w:t>Executive Team</w:t>
      </w:r>
    </w:p>
    <w:p w:rsidR="000F2A75" w:rsidRDefault="000F2A75" w:rsidP="00182CE2">
      <w:pPr>
        <w:rPr>
          <w:rFonts w:ascii="Futura Lt BT" w:hAnsi="Futura Lt BT"/>
          <w:b/>
          <w:sz w:val="24"/>
          <w:szCs w:val="24"/>
        </w:rPr>
      </w:pPr>
    </w:p>
    <w:p w:rsidR="00182CE2" w:rsidRPr="008935A6" w:rsidRDefault="000F2A75" w:rsidP="00182CE2">
      <w:pPr>
        <w:rPr>
          <w:rFonts w:ascii="Futura Lt BT" w:hAnsi="Futura Lt BT"/>
          <w:b/>
          <w:sz w:val="24"/>
          <w:szCs w:val="24"/>
        </w:rPr>
      </w:pPr>
      <w:r>
        <w:rPr>
          <w:rFonts w:ascii="Futura Lt BT" w:hAnsi="Futura Lt BT"/>
          <w:b/>
          <w:sz w:val="24"/>
          <w:szCs w:val="24"/>
        </w:rPr>
        <w:t xml:space="preserve">Line </w:t>
      </w:r>
      <w:proofErr w:type="gramStart"/>
      <w:r>
        <w:rPr>
          <w:rFonts w:ascii="Futura Lt BT" w:hAnsi="Futura Lt BT"/>
          <w:b/>
          <w:sz w:val="24"/>
          <w:szCs w:val="24"/>
        </w:rPr>
        <w:t>Manager :</w:t>
      </w:r>
      <w:proofErr w:type="gramEnd"/>
      <w:r>
        <w:rPr>
          <w:rFonts w:ascii="Futura Lt BT" w:hAnsi="Futura Lt BT"/>
          <w:b/>
          <w:sz w:val="24"/>
          <w:szCs w:val="24"/>
        </w:rPr>
        <w:t xml:space="preserve"> </w:t>
      </w:r>
      <w:r>
        <w:rPr>
          <w:rFonts w:ascii="Futura Lt BT" w:hAnsi="Futura Lt BT"/>
          <w:b/>
          <w:sz w:val="24"/>
          <w:szCs w:val="24"/>
        </w:rPr>
        <w:tab/>
      </w:r>
      <w:r w:rsidR="00182CE2" w:rsidRPr="008935A6">
        <w:rPr>
          <w:rFonts w:ascii="Futura Lt BT" w:hAnsi="Futura Lt BT"/>
          <w:b/>
          <w:sz w:val="24"/>
          <w:szCs w:val="24"/>
        </w:rPr>
        <w:t>Communications Director</w:t>
      </w:r>
    </w:p>
    <w:p w:rsidR="00182CE2" w:rsidRPr="008935A6" w:rsidRDefault="00182CE2" w:rsidP="00182CE2">
      <w:pPr>
        <w:rPr>
          <w:rFonts w:ascii="Futura Lt BT" w:hAnsi="Futura Lt BT"/>
          <w:b/>
          <w:sz w:val="24"/>
          <w:szCs w:val="24"/>
        </w:rPr>
      </w:pPr>
    </w:p>
    <w:p w:rsidR="00B55D86" w:rsidRDefault="00B55D86" w:rsidP="00182CE2">
      <w:pPr>
        <w:rPr>
          <w:rFonts w:ascii="Futura Lt BT" w:hAnsi="Futura Lt BT"/>
          <w:b/>
          <w:sz w:val="24"/>
          <w:szCs w:val="24"/>
        </w:rPr>
      </w:pPr>
      <w:r>
        <w:rPr>
          <w:rFonts w:ascii="Futura Lt BT" w:hAnsi="Futura Lt BT"/>
          <w:b/>
          <w:sz w:val="24"/>
          <w:szCs w:val="24"/>
        </w:rPr>
        <w:t xml:space="preserve">(The Executive Team consists of </w:t>
      </w:r>
      <w:r w:rsidR="000F2A75">
        <w:rPr>
          <w:rFonts w:ascii="Futura Lt BT" w:hAnsi="Futura Lt BT"/>
          <w:b/>
          <w:sz w:val="24"/>
          <w:szCs w:val="24"/>
        </w:rPr>
        <w:t xml:space="preserve">the Artistic Director/Chief Executive, The Executive Producer and </w:t>
      </w:r>
      <w:r>
        <w:rPr>
          <w:rFonts w:ascii="Futura Lt BT" w:hAnsi="Futura Lt BT"/>
          <w:b/>
          <w:sz w:val="24"/>
          <w:szCs w:val="24"/>
        </w:rPr>
        <w:t>the Communications Dire</w:t>
      </w:r>
      <w:r w:rsidR="008436DC">
        <w:rPr>
          <w:rFonts w:ascii="Futura Lt BT" w:hAnsi="Futura Lt BT"/>
          <w:b/>
          <w:sz w:val="24"/>
          <w:szCs w:val="24"/>
        </w:rPr>
        <w:t>ctor</w:t>
      </w:r>
      <w:r>
        <w:rPr>
          <w:rFonts w:ascii="Futura Lt BT" w:hAnsi="Futura Lt BT"/>
          <w:b/>
          <w:sz w:val="24"/>
          <w:szCs w:val="24"/>
        </w:rPr>
        <w:t>.)</w:t>
      </w:r>
    </w:p>
    <w:p w:rsidR="00182CE2" w:rsidRPr="008935A6" w:rsidRDefault="00B55D86" w:rsidP="00182CE2">
      <w:pPr>
        <w:rPr>
          <w:rFonts w:ascii="Futura Lt BT" w:hAnsi="Futura Lt BT"/>
          <w:b/>
          <w:sz w:val="24"/>
          <w:szCs w:val="24"/>
        </w:rPr>
      </w:pPr>
      <w:r>
        <w:rPr>
          <w:rFonts w:ascii="Futura Lt BT" w:hAnsi="Futura Lt BT"/>
          <w:b/>
          <w:sz w:val="24"/>
          <w:szCs w:val="24"/>
        </w:rPr>
        <w:t xml:space="preserve"> </w:t>
      </w:r>
    </w:p>
    <w:p w:rsidR="00182CE2" w:rsidRPr="008935A6" w:rsidRDefault="00182CE2" w:rsidP="00182CE2">
      <w:pPr>
        <w:pStyle w:val="Heading2"/>
        <w:rPr>
          <w:rFonts w:ascii="Futura Lt BT" w:hAnsi="Futura Lt BT"/>
          <w:szCs w:val="24"/>
        </w:rPr>
      </w:pPr>
      <w:r w:rsidRPr="008935A6">
        <w:rPr>
          <w:rFonts w:ascii="Futura Lt BT" w:hAnsi="Futura Lt BT"/>
          <w:szCs w:val="24"/>
        </w:rPr>
        <w:t>Main purpose and scope of the Post:</w:t>
      </w:r>
    </w:p>
    <w:p w:rsidR="008420D5" w:rsidRPr="006152AF" w:rsidRDefault="008420D5" w:rsidP="00182CE2">
      <w:pPr>
        <w:rPr>
          <w:rFonts w:ascii="Futura Lt BT" w:hAnsi="Futura Lt BT"/>
          <w:sz w:val="22"/>
          <w:szCs w:val="22"/>
        </w:rPr>
      </w:pPr>
    </w:p>
    <w:p w:rsidR="00246EE3" w:rsidRPr="006152AF" w:rsidRDefault="00246EE3" w:rsidP="00246EE3">
      <w:pPr>
        <w:rPr>
          <w:rFonts w:ascii="Futura Lt BT" w:hAnsi="Futura Lt BT"/>
          <w:sz w:val="22"/>
          <w:szCs w:val="22"/>
        </w:rPr>
      </w:pPr>
      <w:r w:rsidRPr="006152AF">
        <w:rPr>
          <w:rFonts w:ascii="Futura Lt BT" w:hAnsi="Futura Lt BT"/>
          <w:bCs/>
          <w:sz w:val="22"/>
          <w:szCs w:val="22"/>
        </w:rPr>
        <w:t>Watford Palace Theatre is seeking a full time Development Manager</w:t>
      </w:r>
      <w:r w:rsidRPr="006152AF">
        <w:rPr>
          <w:rFonts w:ascii="Futura Lt BT" w:hAnsi="Futura Lt BT"/>
          <w:b/>
          <w:bCs/>
          <w:sz w:val="22"/>
          <w:szCs w:val="22"/>
        </w:rPr>
        <w:t xml:space="preserve"> </w:t>
      </w:r>
      <w:r w:rsidRPr="006152AF">
        <w:rPr>
          <w:rFonts w:ascii="Futura Lt BT" w:hAnsi="Futura Lt BT"/>
          <w:sz w:val="22"/>
          <w:szCs w:val="22"/>
        </w:rPr>
        <w:t>to grow income in order to help the theatre continue to make a significant impact within its community.</w:t>
      </w:r>
      <w:r w:rsidRPr="006152AF">
        <w:rPr>
          <w:rFonts w:ascii="Futura Lt BT" w:hAnsi="Futura Lt BT"/>
          <w:sz w:val="22"/>
          <w:szCs w:val="22"/>
        </w:rPr>
        <w:br/>
      </w:r>
      <w:r w:rsidRPr="006152AF">
        <w:rPr>
          <w:rFonts w:ascii="Futura Lt BT" w:hAnsi="Futura Lt BT"/>
          <w:sz w:val="22"/>
          <w:szCs w:val="22"/>
        </w:rPr>
        <w:br/>
        <w:t>Supported by the whole of the organisation including the Executive Team and Development Board the focus of the Development Manager’s work is to g</w:t>
      </w:r>
      <w:r w:rsidRPr="006152AF">
        <w:rPr>
          <w:rFonts w:ascii="Futura Lt BT" w:eastAsia="Century Gothic" w:hAnsi="Futura Lt BT"/>
          <w:sz w:val="22"/>
          <w:szCs w:val="22"/>
        </w:rPr>
        <w:t>row income by pro-actively securing funds a</w:t>
      </w:r>
      <w:r w:rsidRPr="006152AF">
        <w:rPr>
          <w:rFonts w:ascii="Futura Lt BT" w:hAnsi="Futura Lt BT"/>
          <w:sz w:val="22"/>
          <w:szCs w:val="22"/>
        </w:rPr>
        <w:t xml:space="preserve">cross three key areas of Trusts and Foundations, Corporate Sponsorship and Individual Giving. </w:t>
      </w:r>
    </w:p>
    <w:p w:rsidR="00510993" w:rsidRPr="006152AF" w:rsidRDefault="00510993" w:rsidP="00182CE2">
      <w:pPr>
        <w:rPr>
          <w:rFonts w:ascii="Futura Lt BT" w:hAnsi="Futura Lt BT"/>
          <w:sz w:val="22"/>
          <w:szCs w:val="22"/>
        </w:rPr>
      </w:pPr>
    </w:p>
    <w:p w:rsidR="00510993" w:rsidRPr="006152AF" w:rsidRDefault="0054224D" w:rsidP="00510993">
      <w:pPr>
        <w:rPr>
          <w:rFonts w:ascii="Futura Lt BT" w:hAnsi="Futura Lt BT"/>
          <w:sz w:val="22"/>
          <w:szCs w:val="22"/>
        </w:rPr>
      </w:pPr>
      <w:r w:rsidRPr="006152AF">
        <w:rPr>
          <w:rFonts w:ascii="Futura Lt BT" w:hAnsi="Futura Lt BT" w:cs="Arial"/>
          <w:sz w:val="22"/>
          <w:szCs w:val="22"/>
        </w:rPr>
        <w:t xml:space="preserve">The Development Board is </w:t>
      </w:r>
      <w:r w:rsidR="00510993" w:rsidRPr="006152AF">
        <w:rPr>
          <w:rFonts w:ascii="Futura Lt BT" w:hAnsi="Futura Lt BT" w:cs="Arial"/>
          <w:sz w:val="22"/>
          <w:szCs w:val="22"/>
        </w:rPr>
        <w:t xml:space="preserve">comprised of </w:t>
      </w:r>
      <w:r w:rsidRPr="006152AF">
        <w:rPr>
          <w:rFonts w:ascii="Futura Lt BT" w:hAnsi="Futura Lt BT" w:cs="Arial"/>
          <w:sz w:val="22"/>
          <w:szCs w:val="22"/>
        </w:rPr>
        <w:t xml:space="preserve">a group of influential supporters, who assist Watford Palace Theatre’s fundraising efforts and </w:t>
      </w:r>
      <w:r w:rsidR="00F12D5A" w:rsidRPr="006152AF">
        <w:rPr>
          <w:rFonts w:ascii="Futura Lt BT" w:hAnsi="Futura Lt BT" w:cs="Arial"/>
          <w:sz w:val="22"/>
          <w:szCs w:val="22"/>
        </w:rPr>
        <w:t xml:space="preserve">contribute to </w:t>
      </w:r>
      <w:r w:rsidRPr="006152AF">
        <w:rPr>
          <w:rFonts w:ascii="Futura Lt BT" w:hAnsi="Futura Lt BT" w:cs="Arial"/>
          <w:color w:val="000000"/>
          <w:sz w:val="22"/>
          <w:szCs w:val="22"/>
          <w:shd w:val="clear" w:color="auto" w:fill="FFFFFF"/>
        </w:rPr>
        <w:t>developing audiences, artists and communities through exciting opportunities to participate, locally, nationally and internationally.  The Board holds informal meetings at least 6 times a year</w:t>
      </w:r>
      <w:r w:rsidR="00F12D5A" w:rsidRPr="006152AF">
        <w:rPr>
          <w:rFonts w:ascii="Futura Lt BT" w:hAnsi="Futura Lt BT" w:cs="Arial"/>
          <w:color w:val="000000"/>
          <w:sz w:val="22"/>
          <w:szCs w:val="22"/>
          <w:shd w:val="clear" w:color="auto" w:fill="FFFFFF"/>
        </w:rPr>
        <w:t xml:space="preserve"> and supports the</w:t>
      </w:r>
      <w:r w:rsidRPr="006152AF">
        <w:rPr>
          <w:rFonts w:ascii="Futura Lt BT" w:hAnsi="Futura Lt BT" w:cs="Arial"/>
          <w:color w:val="000000"/>
          <w:sz w:val="22"/>
          <w:szCs w:val="22"/>
          <w:shd w:val="clear" w:color="auto" w:fill="FFFFFF"/>
        </w:rPr>
        <w:t xml:space="preserve"> </w:t>
      </w:r>
      <w:r w:rsidR="00F12D5A" w:rsidRPr="006152AF">
        <w:rPr>
          <w:rFonts w:ascii="Futura Lt BT" w:hAnsi="Futura Lt BT" w:cs="Arial"/>
          <w:color w:val="000000"/>
          <w:sz w:val="22"/>
          <w:szCs w:val="22"/>
          <w:shd w:val="clear" w:color="auto" w:fill="FFFFFF"/>
        </w:rPr>
        <w:t>E</w:t>
      </w:r>
      <w:r w:rsidRPr="006152AF">
        <w:rPr>
          <w:rFonts w:ascii="Futura Lt BT" w:hAnsi="Futura Lt BT" w:cs="Arial"/>
          <w:color w:val="000000"/>
          <w:sz w:val="22"/>
          <w:szCs w:val="22"/>
          <w:shd w:val="clear" w:color="auto" w:fill="FFFFFF"/>
        </w:rPr>
        <w:t xml:space="preserve">xecutive team </w:t>
      </w:r>
      <w:r w:rsidR="00F12D5A" w:rsidRPr="006152AF">
        <w:rPr>
          <w:rFonts w:ascii="Futura Lt BT" w:hAnsi="Futura Lt BT" w:cs="Arial"/>
          <w:color w:val="000000"/>
          <w:sz w:val="22"/>
          <w:szCs w:val="22"/>
          <w:shd w:val="clear" w:color="auto" w:fill="FFFFFF"/>
        </w:rPr>
        <w:t xml:space="preserve">and Development Manager </w:t>
      </w:r>
      <w:r w:rsidRPr="006152AF">
        <w:rPr>
          <w:rFonts w:ascii="Futura Lt BT" w:hAnsi="Futura Lt BT" w:cs="Arial"/>
          <w:color w:val="000000"/>
          <w:sz w:val="22"/>
          <w:szCs w:val="22"/>
          <w:shd w:val="clear" w:color="auto" w:fill="FFFFFF"/>
        </w:rPr>
        <w:t>in building and maintaining connections with individuals, businesses and trusts that may be interested in supporting Watford Palace Theatre’s activities.</w:t>
      </w:r>
    </w:p>
    <w:p w:rsidR="00510993" w:rsidRPr="006152AF" w:rsidRDefault="00510993" w:rsidP="00182CE2">
      <w:pPr>
        <w:rPr>
          <w:rFonts w:ascii="Futura Lt BT" w:hAnsi="Futura Lt BT"/>
          <w:sz w:val="22"/>
          <w:szCs w:val="22"/>
        </w:rPr>
      </w:pPr>
    </w:p>
    <w:p w:rsidR="00246EE3" w:rsidRPr="006152AF" w:rsidRDefault="00246EE3" w:rsidP="00246EE3">
      <w:pPr>
        <w:rPr>
          <w:rFonts w:ascii="Futura Lt BT" w:hAnsi="Futura Lt BT"/>
          <w:sz w:val="22"/>
          <w:szCs w:val="22"/>
        </w:rPr>
      </w:pPr>
      <w:r w:rsidRPr="006152AF">
        <w:rPr>
          <w:rFonts w:ascii="Futura Lt BT" w:hAnsi="Futura Lt BT"/>
          <w:sz w:val="22"/>
          <w:szCs w:val="22"/>
        </w:rPr>
        <w:t>This is an excellent opportunity for an enthusiastic individual who wants to increase their experience of Fundraising and Development through working within a welcoming and supportive organisation.</w:t>
      </w:r>
    </w:p>
    <w:p w:rsidR="00246EE3" w:rsidRPr="00510993" w:rsidRDefault="00246EE3" w:rsidP="00182CE2">
      <w:pPr>
        <w:rPr>
          <w:rFonts w:ascii="Futura Lt BT" w:hAnsi="Futura Lt BT"/>
          <w:sz w:val="24"/>
          <w:szCs w:val="24"/>
        </w:rPr>
      </w:pPr>
    </w:p>
    <w:p w:rsidR="000420DE" w:rsidRPr="008935A6" w:rsidRDefault="000420DE" w:rsidP="00182CE2">
      <w:pPr>
        <w:pStyle w:val="Heading2"/>
        <w:rPr>
          <w:rFonts w:ascii="Futura Lt BT" w:hAnsi="Futura Lt BT"/>
          <w:szCs w:val="24"/>
          <w:u w:val="none"/>
        </w:rPr>
      </w:pPr>
    </w:p>
    <w:p w:rsidR="00182CE2" w:rsidRPr="008935A6" w:rsidRDefault="006C7E08" w:rsidP="00182CE2">
      <w:pPr>
        <w:pStyle w:val="Heading2"/>
        <w:rPr>
          <w:rFonts w:ascii="Futura Lt BT" w:hAnsi="Futura Lt BT"/>
          <w:szCs w:val="24"/>
        </w:rPr>
      </w:pPr>
      <w:r>
        <w:rPr>
          <w:rFonts w:ascii="Futura Lt BT" w:hAnsi="Futura Lt BT"/>
          <w:szCs w:val="24"/>
        </w:rPr>
        <w:t xml:space="preserve">Principal </w:t>
      </w:r>
      <w:r w:rsidR="00182CE2" w:rsidRPr="008935A6">
        <w:rPr>
          <w:rFonts w:ascii="Futura Lt BT" w:hAnsi="Futura Lt BT"/>
          <w:szCs w:val="24"/>
        </w:rPr>
        <w:t>Responsibilities:</w:t>
      </w: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The post holder will</w:t>
      </w:r>
      <w:r w:rsidR="00DC566A" w:rsidRPr="008935A6">
        <w:rPr>
          <w:rFonts w:ascii="Futura Lt BT" w:hAnsi="Futura Lt BT"/>
          <w:sz w:val="24"/>
          <w:szCs w:val="24"/>
        </w:rPr>
        <w:t>:</w:t>
      </w: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1.</w:t>
      </w:r>
      <w:r w:rsidRPr="008935A6">
        <w:rPr>
          <w:rFonts w:ascii="Futura Lt BT" w:hAnsi="Futura Lt BT"/>
          <w:b/>
          <w:sz w:val="24"/>
          <w:szCs w:val="24"/>
        </w:rPr>
        <w:tab/>
        <w:t>Trusts and Foundations</w:t>
      </w:r>
    </w:p>
    <w:p w:rsidR="00532D91" w:rsidRPr="008935A6" w:rsidRDefault="00532D91" w:rsidP="00182CE2">
      <w:pPr>
        <w:rPr>
          <w:rFonts w:ascii="Futura Lt BT" w:hAnsi="Futura Lt BT"/>
          <w:sz w:val="24"/>
          <w:szCs w:val="24"/>
        </w:rPr>
      </w:pPr>
    </w:p>
    <w:p w:rsidR="007B0E40" w:rsidRPr="006152AF" w:rsidRDefault="00264AA7" w:rsidP="007B0E40">
      <w:pPr>
        <w:pStyle w:val="ListParagraph"/>
        <w:numPr>
          <w:ilvl w:val="0"/>
          <w:numId w:val="20"/>
        </w:numPr>
        <w:rPr>
          <w:rFonts w:ascii="Futura Lt BT" w:hAnsi="Futura Lt BT"/>
          <w:sz w:val="24"/>
          <w:szCs w:val="24"/>
        </w:rPr>
      </w:pPr>
      <w:r w:rsidRPr="006152AF">
        <w:rPr>
          <w:rFonts w:ascii="Futura Lt BT" w:hAnsi="Futura Lt BT"/>
          <w:sz w:val="24"/>
          <w:szCs w:val="24"/>
        </w:rPr>
        <w:t>W</w:t>
      </w:r>
      <w:r w:rsidR="00DC566A" w:rsidRPr="006152AF">
        <w:rPr>
          <w:rFonts w:ascii="Futura Lt BT" w:hAnsi="Futura Lt BT"/>
          <w:sz w:val="24"/>
          <w:szCs w:val="24"/>
        </w:rPr>
        <w:t>ork</w:t>
      </w:r>
      <w:r w:rsidR="00E73C75" w:rsidRPr="006152AF">
        <w:rPr>
          <w:rFonts w:ascii="Futura Lt BT" w:hAnsi="Futura Lt BT"/>
          <w:sz w:val="24"/>
          <w:szCs w:val="24"/>
        </w:rPr>
        <w:t xml:space="preserve">ing alongside </w:t>
      </w:r>
      <w:r w:rsidR="00DC566A" w:rsidRPr="006152AF">
        <w:rPr>
          <w:rFonts w:ascii="Futura Lt BT" w:hAnsi="Futura Lt BT"/>
          <w:sz w:val="24"/>
          <w:szCs w:val="24"/>
        </w:rPr>
        <w:t>the</w:t>
      </w:r>
      <w:r w:rsidR="0078726E" w:rsidRPr="006152AF">
        <w:rPr>
          <w:rFonts w:ascii="Futura Lt BT" w:hAnsi="Futura Lt BT"/>
          <w:sz w:val="24"/>
          <w:szCs w:val="24"/>
        </w:rPr>
        <w:t xml:space="preserve"> Communications </w:t>
      </w:r>
      <w:r w:rsidR="00DC566A" w:rsidRPr="006152AF">
        <w:rPr>
          <w:rFonts w:ascii="Futura Lt BT" w:hAnsi="Futura Lt BT"/>
          <w:sz w:val="24"/>
          <w:szCs w:val="24"/>
        </w:rPr>
        <w:t>Director</w:t>
      </w:r>
      <w:r w:rsidR="006C7E08" w:rsidRPr="006152AF">
        <w:rPr>
          <w:rFonts w:ascii="Futura Lt BT" w:hAnsi="Futura Lt BT"/>
          <w:sz w:val="24"/>
          <w:szCs w:val="24"/>
        </w:rPr>
        <w:t>, Executive Producer</w:t>
      </w:r>
      <w:r w:rsidR="0078726E" w:rsidRPr="006152AF">
        <w:rPr>
          <w:rFonts w:ascii="Futura Lt BT" w:hAnsi="Futura Lt BT"/>
          <w:sz w:val="24"/>
          <w:szCs w:val="24"/>
        </w:rPr>
        <w:t xml:space="preserve"> and</w:t>
      </w:r>
      <w:r w:rsidR="00DC566A" w:rsidRPr="006152AF">
        <w:rPr>
          <w:rFonts w:ascii="Futura Lt BT" w:hAnsi="Futura Lt BT"/>
          <w:sz w:val="24"/>
          <w:szCs w:val="24"/>
        </w:rPr>
        <w:t xml:space="preserve"> Head of Participation</w:t>
      </w:r>
      <w:r w:rsidR="00C40F3F" w:rsidRPr="006152AF">
        <w:rPr>
          <w:rFonts w:ascii="Futura Lt BT" w:hAnsi="Futura Lt BT"/>
          <w:sz w:val="24"/>
          <w:szCs w:val="24"/>
        </w:rPr>
        <w:t xml:space="preserve"> </w:t>
      </w:r>
      <w:r w:rsidR="00DC566A" w:rsidRPr="006152AF">
        <w:rPr>
          <w:rFonts w:ascii="Futura Lt BT" w:hAnsi="Futura Lt BT"/>
          <w:sz w:val="24"/>
          <w:szCs w:val="24"/>
        </w:rPr>
        <w:t>to identify fundraising requirements</w:t>
      </w:r>
      <w:r w:rsidRPr="006152AF">
        <w:rPr>
          <w:rFonts w:ascii="Futura Lt BT" w:hAnsi="Futura Lt BT"/>
          <w:sz w:val="24"/>
          <w:szCs w:val="24"/>
        </w:rPr>
        <w:t xml:space="preserve"> and </w:t>
      </w:r>
      <w:r w:rsidR="008420D5" w:rsidRPr="006152AF">
        <w:rPr>
          <w:rFonts w:ascii="Futura Lt BT" w:hAnsi="Futura Lt BT"/>
          <w:sz w:val="24"/>
          <w:szCs w:val="24"/>
        </w:rPr>
        <w:t>research</w:t>
      </w:r>
      <w:r w:rsidR="00210445" w:rsidRPr="006152AF">
        <w:rPr>
          <w:rFonts w:ascii="Futura Lt BT" w:hAnsi="Futura Lt BT"/>
          <w:sz w:val="24"/>
          <w:szCs w:val="24"/>
        </w:rPr>
        <w:t xml:space="preserve"> </w:t>
      </w:r>
      <w:r w:rsidR="00770A8C" w:rsidRPr="006152AF">
        <w:rPr>
          <w:rFonts w:ascii="Futura Lt BT" w:hAnsi="Futura Lt BT"/>
          <w:sz w:val="24"/>
          <w:szCs w:val="24"/>
        </w:rPr>
        <w:t>and identify grant opportunities</w:t>
      </w:r>
      <w:r w:rsidRPr="006152AF">
        <w:rPr>
          <w:rFonts w:ascii="Futura Lt BT" w:hAnsi="Futura Lt BT"/>
          <w:sz w:val="24"/>
          <w:szCs w:val="24"/>
        </w:rPr>
        <w:t xml:space="preserve"> in a timely manner to meet these requirements</w:t>
      </w:r>
      <w:r w:rsidR="00E73C75" w:rsidRPr="006152AF">
        <w:rPr>
          <w:rFonts w:ascii="Futura Lt BT" w:hAnsi="Futura Lt BT"/>
          <w:sz w:val="24"/>
          <w:szCs w:val="24"/>
        </w:rPr>
        <w:t xml:space="preserve">. This includes </w:t>
      </w:r>
      <w:r w:rsidR="00E73C75" w:rsidRPr="006152AF">
        <w:rPr>
          <w:rFonts w:ascii="Futura Lt BT" w:hAnsi="Futura Lt BT"/>
          <w:sz w:val="24"/>
          <w:szCs w:val="24"/>
        </w:rPr>
        <w:lastRenderedPageBreak/>
        <w:t>gathering intelligence to keep the Communications Director and Executive team up to date of the work and objectives of key Trusts and Foundations and preparing written applications.</w:t>
      </w:r>
    </w:p>
    <w:p w:rsidR="007B0E40" w:rsidRPr="008935A6" w:rsidRDefault="007B0E40" w:rsidP="007B0E40">
      <w:pPr>
        <w:pStyle w:val="ListParagraph"/>
        <w:rPr>
          <w:rFonts w:ascii="Futura Lt BT" w:hAnsi="Futura Lt BT"/>
          <w:sz w:val="24"/>
          <w:szCs w:val="24"/>
        </w:rPr>
      </w:pPr>
    </w:p>
    <w:p w:rsidR="00DC566A" w:rsidRPr="008935A6" w:rsidRDefault="00182CE2" w:rsidP="00182CE2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2.</w:t>
      </w:r>
      <w:r w:rsidRPr="008935A6">
        <w:rPr>
          <w:rFonts w:ascii="Futura Lt BT" w:hAnsi="Futura Lt BT"/>
          <w:b/>
          <w:sz w:val="24"/>
          <w:szCs w:val="24"/>
        </w:rPr>
        <w:tab/>
        <w:t>Corporate Sponsorship</w:t>
      </w:r>
    </w:p>
    <w:p w:rsidR="00F04498" w:rsidRPr="008935A6" w:rsidRDefault="00F04498" w:rsidP="00182CE2">
      <w:pPr>
        <w:rPr>
          <w:rFonts w:ascii="Futura Lt BT" w:hAnsi="Futura Lt BT"/>
          <w:sz w:val="24"/>
          <w:szCs w:val="24"/>
        </w:rPr>
      </w:pPr>
    </w:p>
    <w:p w:rsidR="00F04498" w:rsidRPr="006152AF" w:rsidRDefault="006152AF" w:rsidP="00264AA7">
      <w:pPr>
        <w:pStyle w:val="ListParagraph"/>
        <w:numPr>
          <w:ilvl w:val="0"/>
          <w:numId w:val="21"/>
        </w:numPr>
        <w:rPr>
          <w:rFonts w:ascii="Futura Lt BT" w:hAnsi="Futura Lt BT"/>
          <w:sz w:val="24"/>
          <w:szCs w:val="24"/>
        </w:rPr>
      </w:pPr>
      <w:r w:rsidRPr="006152AF">
        <w:rPr>
          <w:rFonts w:ascii="Futura Lt BT" w:hAnsi="Futura Lt BT"/>
          <w:sz w:val="24"/>
          <w:szCs w:val="24"/>
        </w:rPr>
        <w:t>Working with the Communications Director and the Development board identify</w:t>
      </w:r>
      <w:r w:rsidR="007E5042">
        <w:rPr>
          <w:rFonts w:ascii="Futura Lt BT" w:hAnsi="Futura Lt BT"/>
          <w:sz w:val="24"/>
          <w:szCs w:val="24"/>
        </w:rPr>
        <w:t xml:space="preserve"> and build</w:t>
      </w:r>
      <w:r w:rsidRPr="006152AF">
        <w:rPr>
          <w:rFonts w:ascii="Futura Lt BT" w:hAnsi="Futura Lt BT"/>
          <w:sz w:val="24"/>
          <w:szCs w:val="24"/>
        </w:rPr>
        <w:t xml:space="preserve"> corporate relationship</w:t>
      </w:r>
      <w:r w:rsidR="007E5042">
        <w:rPr>
          <w:rFonts w:ascii="Futura Lt BT" w:hAnsi="Futura Lt BT"/>
          <w:sz w:val="24"/>
          <w:szCs w:val="24"/>
        </w:rPr>
        <w:t>s</w:t>
      </w:r>
      <w:r w:rsidRPr="006152AF">
        <w:rPr>
          <w:rFonts w:ascii="Futura Lt BT" w:hAnsi="Futura Lt BT"/>
          <w:sz w:val="24"/>
          <w:szCs w:val="24"/>
        </w:rPr>
        <w:t xml:space="preserve"> </w:t>
      </w:r>
      <w:r w:rsidR="007E5042">
        <w:rPr>
          <w:rFonts w:ascii="Futura Lt BT" w:hAnsi="Futura Lt BT"/>
          <w:sz w:val="24"/>
          <w:szCs w:val="24"/>
        </w:rPr>
        <w:t xml:space="preserve">and sponsorship </w:t>
      </w:r>
      <w:r w:rsidRPr="006152AF">
        <w:rPr>
          <w:rFonts w:ascii="Futura Lt BT" w:hAnsi="Futura Lt BT"/>
          <w:sz w:val="24"/>
          <w:szCs w:val="24"/>
        </w:rPr>
        <w:t xml:space="preserve">opportunities </w:t>
      </w:r>
      <w:r>
        <w:rPr>
          <w:rFonts w:ascii="Futura Lt BT" w:hAnsi="Futura Lt BT"/>
          <w:sz w:val="24"/>
          <w:szCs w:val="24"/>
        </w:rPr>
        <w:t>i</w:t>
      </w:r>
      <w:r w:rsidRPr="006152AF">
        <w:rPr>
          <w:rFonts w:ascii="Futura Lt BT" w:hAnsi="Futura Lt BT"/>
          <w:sz w:val="24"/>
          <w:szCs w:val="24"/>
        </w:rPr>
        <w:t>ncluding compiling</w:t>
      </w:r>
      <w:r w:rsidR="00F04498" w:rsidRPr="006152AF">
        <w:rPr>
          <w:rFonts w:ascii="Futura Lt BT" w:hAnsi="Futura Lt BT"/>
          <w:sz w:val="24"/>
          <w:szCs w:val="24"/>
        </w:rPr>
        <w:t xml:space="preserve"> and</w:t>
      </w:r>
      <w:r w:rsidRPr="006152AF">
        <w:rPr>
          <w:rFonts w:ascii="Futura Lt BT" w:hAnsi="Futura Lt BT"/>
          <w:sz w:val="24"/>
          <w:szCs w:val="24"/>
        </w:rPr>
        <w:t xml:space="preserve"> maintain</w:t>
      </w:r>
      <w:r w:rsidR="007E5042">
        <w:rPr>
          <w:rFonts w:ascii="Futura Lt BT" w:hAnsi="Futura Lt BT"/>
          <w:sz w:val="24"/>
          <w:szCs w:val="24"/>
        </w:rPr>
        <w:t>ing</w:t>
      </w:r>
      <w:r w:rsidRPr="006152AF">
        <w:rPr>
          <w:rFonts w:ascii="Futura Lt BT" w:hAnsi="Futura Lt BT"/>
          <w:sz w:val="24"/>
          <w:szCs w:val="24"/>
        </w:rPr>
        <w:t xml:space="preserve"> up to date records of</w:t>
      </w:r>
      <w:r w:rsidR="00F04498" w:rsidRPr="006152AF">
        <w:rPr>
          <w:rFonts w:ascii="Futura Lt BT" w:hAnsi="Futura Lt BT"/>
          <w:sz w:val="24"/>
          <w:szCs w:val="24"/>
        </w:rPr>
        <w:t xml:space="preserve"> opportunities and track and follow-up approaches.</w:t>
      </w:r>
    </w:p>
    <w:p w:rsidR="00DC566A" w:rsidRPr="00246EE3" w:rsidRDefault="00DC566A" w:rsidP="00246EE3">
      <w:pPr>
        <w:rPr>
          <w:rFonts w:ascii="Futura Lt BT" w:hAnsi="Futura Lt BT"/>
          <w:sz w:val="24"/>
          <w:szCs w:val="24"/>
        </w:rPr>
      </w:pPr>
    </w:p>
    <w:p w:rsidR="00182CE2" w:rsidRPr="008935A6" w:rsidRDefault="00182CE2" w:rsidP="00182CE2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3.</w:t>
      </w:r>
      <w:r w:rsidRPr="008935A6">
        <w:rPr>
          <w:rFonts w:ascii="Futura Lt BT" w:hAnsi="Futura Lt BT"/>
          <w:b/>
          <w:sz w:val="24"/>
          <w:szCs w:val="24"/>
        </w:rPr>
        <w:tab/>
      </w:r>
      <w:r w:rsidR="00770A8C" w:rsidRPr="008935A6">
        <w:rPr>
          <w:rFonts w:ascii="Futura Lt BT" w:hAnsi="Futura Lt BT"/>
          <w:b/>
          <w:sz w:val="24"/>
          <w:szCs w:val="24"/>
        </w:rPr>
        <w:t xml:space="preserve">Individual Giving </w:t>
      </w:r>
    </w:p>
    <w:p w:rsidR="008359AB" w:rsidRPr="008436DC" w:rsidRDefault="008359AB" w:rsidP="008359AB">
      <w:pPr>
        <w:rPr>
          <w:rFonts w:ascii="Futura Lt BT" w:hAnsi="Futura Lt BT"/>
          <w:sz w:val="24"/>
          <w:szCs w:val="24"/>
        </w:rPr>
      </w:pPr>
    </w:p>
    <w:p w:rsidR="00246EE3" w:rsidRPr="006152AF" w:rsidRDefault="00F04498" w:rsidP="00246EE3">
      <w:pPr>
        <w:pStyle w:val="ListParagraph"/>
        <w:numPr>
          <w:ilvl w:val="0"/>
          <w:numId w:val="22"/>
        </w:numPr>
        <w:rPr>
          <w:rFonts w:ascii="Futura Lt BT" w:hAnsi="Futura Lt BT"/>
          <w:sz w:val="24"/>
          <w:szCs w:val="24"/>
        </w:rPr>
      </w:pPr>
      <w:r w:rsidRPr="006152AF">
        <w:rPr>
          <w:rFonts w:ascii="Futura Lt BT" w:hAnsi="Futura Lt BT"/>
          <w:sz w:val="24"/>
          <w:szCs w:val="24"/>
        </w:rPr>
        <w:t xml:space="preserve">Identify </w:t>
      </w:r>
      <w:r w:rsidR="007E5042">
        <w:rPr>
          <w:rFonts w:ascii="Futura Lt BT" w:hAnsi="Futura Lt BT"/>
          <w:sz w:val="24"/>
          <w:szCs w:val="24"/>
        </w:rPr>
        <w:t xml:space="preserve">and nurture </w:t>
      </w:r>
      <w:r w:rsidRPr="006152AF">
        <w:rPr>
          <w:rFonts w:ascii="Futura Lt BT" w:hAnsi="Futura Lt BT"/>
          <w:sz w:val="24"/>
          <w:szCs w:val="24"/>
        </w:rPr>
        <w:t xml:space="preserve">potential </w:t>
      </w:r>
      <w:r w:rsidR="001F1BDC" w:rsidRPr="006152AF">
        <w:rPr>
          <w:rFonts w:ascii="Futura Lt BT" w:hAnsi="Futura Lt BT"/>
          <w:sz w:val="24"/>
          <w:szCs w:val="24"/>
        </w:rPr>
        <w:t>ind</w:t>
      </w:r>
      <w:r w:rsidR="008359AB" w:rsidRPr="006152AF">
        <w:rPr>
          <w:rFonts w:ascii="Futura Lt BT" w:hAnsi="Futura Lt BT"/>
          <w:sz w:val="24"/>
          <w:szCs w:val="24"/>
        </w:rPr>
        <w:t xml:space="preserve">ividual giving donors </w:t>
      </w:r>
      <w:r w:rsidR="00241529" w:rsidRPr="006152AF">
        <w:rPr>
          <w:rFonts w:ascii="Futura Lt BT" w:hAnsi="Futura Lt BT"/>
          <w:sz w:val="24"/>
          <w:szCs w:val="24"/>
        </w:rPr>
        <w:t xml:space="preserve">and maintain up to date records </w:t>
      </w:r>
      <w:r w:rsidR="008359AB" w:rsidRPr="006152AF">
        <w:rPr>
          <w:rFonts w:ascii="Futura Lt BT" w:hAnsi="Futura Lt BT"/>
          <w:sz w:val="24"/>
          <w:szCs w:val="24"/>
        </w:rPr>
        <w:t>to ensure ongoing engagement with</w:t>
      </w:r>
      <w:r w:rsidR="007E5042">
        <w:rPr>
          <w:rFonts w:ascii="Futura Lt BT" w:hAnsi="Futura Lt BT"/>
          <w:sz w:val="24"/>
          <w:szCs w:val="24"/>
        </w:rPr>
        <w:t>, and support for,</w:t>
      </w:r>
      <w:bookmarkStart w:id="0" w:name="_GoBack"/>
      <w:bookmarkEnd w:id="0"/>
      <w:r w:rsidR="008359AB" w:rsidRPr="006152AF">
        <w:rPr>
          <w:rFonts w:ascii="Futura Lt BT" w:hAnsi="Futura Lt BT"/>
          <w:sz w:val="24"/>
          <w:szCs w:val="24"/>
        </w:rPr>
        <w:t xml:space="preserve"> the Theatre</w:t>
      </w:r>
      <w:r w:rsidR="00241529" w:rsidRPr="006152AF">
        <w:rPr>
          <w:rFonts w:ascii="Futura Lt BT" w:hAnsi="Futura Lt BT"/>
          <w:sz w:val="24"/>
          <w:szCs w:val="24"/>
        </w:rPr>
        <w:t>.</w:t>
      </w:r>
      <w:r w:rsidR="006152AF">
        <w:rPr>
          <w:rFonts w:ascii="Futura Lt BT" w:hAnsi="Futura Lt BT"/>
          <w:sz w:val="24"/>
          <w:szCs w:val="24"/>
        </w:rPr>
        <w:t xml:space="preserve"> </w:t>
      </w:r>
      <w:r w:rsidR="00246EE3" w:rsidRPr="006152AF">
        <w:rPr>
          <w:rFonts w:ascii="Futura Lt BT" w:hAnsi="Futura Lt BT"/>
          <w:sz w:val="24"/>
          <w:szCs w:val="24"/>
        </w:rPr>
        <w:t>Support the Sales &amp; Membership Team to help deliver additional income through customer donations when booking via Box Office (round up and online donations etc).</w:t>
      </w:r>
    </w:p>
    <w:p w:rsidR="00246EE3" w:rsidRDefault="00246EE3" w:rsidP="00182CE2">
      <w:pPr>
        <w:rPr>
          <w:rFonts w:ascii="Futura Lt BT" w:hAnsi="Futura Lt BT"/>
          <w:sz w:val="24"/>
          <w:szCs w:val="24"/>
        </w:rPr>
      </w:pPr>
    </w:p>
    <w:p w:rsidR="00246EE3" w:rsidRPr="008935A6" w:rsidRDefault="00246EE3" w:rsidP="00182CE2">
      <w:pPr>
        <w:rPr>
          <w:rFonts w:ascii="Futura Lt BT" w:hAnsi="Futura Lt BT"/>
          <w:sz w:val="24"/>
          <w:szCs w:val="24"/>
        </w:rPr>
      </w:pPr>
    </w:p>
    <w:p w:rsidR="008420D5" w:rsidRPr="008935A6" w:rsidRDefault="00182CE2" w:rsidP="00182CE2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4.</w:t>
      </w:r>
      <w:r w:rsidRPr="008935A6">
        <w:rPr>
          <w:rFonts w:ascii="Futura Lt BT" w:hAnsi="Futura Lt BT"/>
          <w:b/>
          <w:sz w:val="24"/>
          <w:szCs w:val="24"/>
        </w:rPr>
        <w:tab/>
      </w:r>
      <w:r w:rsidR="00770A8C" w:rsidRPr="008935A6">
        <w:rPr>
          <w:rFonts w:ascii="Futura Lt BT" w:hAnsi="Futura Lt BT"/>
          <w:b/>
          <w:sz w:val="24"/>
          <w:szCs w:val="24"/>
        </w:rPr>
        <w:t xml:space="preserve">Administration </w:t>
      </w:r>
    </w:p>
    <w:p w:rsidR="00770A8C" w:rsidRPr="008935A6" w:rsidRDefault="00770A8C" w:rsidP="00182CE2">
      <w:pPr>
        <w:rPr>
          <w:rFonts w:ascii="Futura Lt BT" w:hAnsi="Futura Lt BT"/>
          <w:sz w:val="24"/>
          <w:szCs w:val="24"/>
        </w:rPr>
      </w:pPr>
    </w:p>
    <w:p w:rsidR="008359AB" w:rsidRPr="008935A6" w:rsidRDefault="006C7E08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Manage the Development budget, including raising</w:t>
      </w:r>
      <w:r w:rsidR="008359AB" w:rsidRPr="008935A6">
        <w:rPr>
          <w:rFonts w:ascii="Futura Lt BT" w:hAnsi="Futura Lt BT"/>
          <w:sz w:val="24"/>
          <w:szCs w:val="24"/>
        </w:rPr>
        <w:t xml:space="preserve"> invoice requests for payments due from corporate sponsors</w:t>
      </w:r>
    </w:p>
    <w:p w:rsidR="008420D5" w:rsidRPr="008935A6" w:rsidRDefault="008420D5" w:rsidP="008420D5">
      <w:pPr>
        <w:rPr>
          <w:rFonts w:ascii="Futura Lt BT" w:hAnsi="Futura Lt BT"/>
          <w:sz w:val="24"/>
          <w:szCs w:val="24"/>
        </w:rPr>
      </w:pPr>
    </w:p>
    <w:p w:rsidR="008420D5" w:rsidRPr="008935A6" w:rsidRDefault="00264AA7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A</w:t>
      </w:r>
      <w:r w:rsidR="00FA56F3" w:rsidRPr="008935A6">
        <w:rPr>
          <w:rFonts w:ascii="Futura Lt BT" w:hAnsi="Futura Lt BT"/>
          <w:sz w:val="24"/>
          <w:szCs w:val="24"/>
        </w:rPr>
        <w:t>s required</w:t>
      </w:r>
      <w:r w:rsidR="00A36CAA" w:rsidRPr="008935A6">
        <w:rPr>
          <w:rFonts w:ascii="Futura Lt BT" w:hAnsi="Futura Lt BT"/>
          <w:sz w:val="24"/>
          <w:szCs w:val="24"/>
        </w:rPr>
        <w:t>,</w:t>
      </w:r>
      <w:r w:rsidR="00FA56F3" w:rsidRPr="008935A6">
        <w:rPr>
          <w:rFonts w:ascii="Futura Lt BT" w:hAnsi="Futura Lt BT"/>
          <w:sz w:val="24"/>
          <w:szCs w:val="24"/>
        </w:rPr>
        <w:t xml:space="preserve"> </w:t>
      </w:r>
      <w:r w:rsidR="008420D5" w:rsidRPr="008935A6">
        <w:rPr>
          <w:rFonts w:ascii="Futura Lt BT" w:hAnsi="Futura Lt BT"/>
          <w:sz w:val="24"/>
          <w:szCs w:val="24"/>
        </w:rPr>
        <w:t>write project repor</w:t>
      </w:r>
      <w:r w:rsidR="00FA56F3" w:rsidRPr="008935A6">
        <w:rPr>
          <w:rFonts w:ascii="Futura Lt BT" w:hAnsi="Futura Lt BT"/>
          <w:sz w:val="24"/>
          <w:szCs w:val="24"/>
        </w:rPr>
        <w:t>ts and evaluations</w:t>
      </w:r>
    </w:p>
    <w:p w:rsidR="008420D5" w:rsidRPr="008935A6" w:rsidRDefault="008420D5" w:rsidP="008420D5">
      <w:pPr>
        <w:rPr>
          <w:rFonts w:ascii="Futura Lt BT" w:hAnsi="Futura Lt BT"/>
          <w:sz w:val="24"/>
          <w:szCs w:val="24"/>
        </w:rPr>
      </w:pPr>
    </w:p>
    <w:p w:rsidR="00264AA7" w:rsidRPr="008935A6" w:rsidRDefault="006152AF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E</w:t>
      </w:r>
      <w:r w:rsidR="008420D5" w:rsidRPr="008935A6">
        <w:rPr>
          <w:rFonts w:ascii="Futura Lt BT" w:hAnsi="Futura Lt BT"/>
          <w:sz w:val="24"/>
          <w:szCs w:val="24"/>
        </w:rPr>
        <w:t>nsure accurate a</w:t>
      </w:r>
      <w:r w:rsidR="00264AA7" w:rsidRPr="008935A6">
        <w:rPr>
          <w:rFonts w:ascii="Futura Lt BT" w:hAnsi="Futura Lt BT"/>
          <w:sz w:val="24"/>
          <w:szCs w:val="24"/>
        </w:rPr>
        <w:t>nd up to dat</w:t>
      </w:r>
      <w:r>
        <w:rPr>
          <w:rFonts w:ascii="Futura Lt BT" w:hAnsi="Futura Lt BT"/>
          <w:sz w:val="24"/>
          <w:szCs w:val="24"/>
        </w:rPr>
        <w:t>e records are kept at all times including grants/donations/sponsorships.</w:t>
      </w:r>
    </w:p>
    <w:p w:rsidR="00264AA7" w:rsidRPr="008935A6" w:rsidRDefault="00264AA7" w:rsidP="00770A8C">
      <w:pPr>
        <w:ind w:left="720" w:hanging="720"/>
        <w:rPr>
          <w:rFonts w:ascii="Futura Lt BT" w:hAnsi="Futura Lt BT"/>
          <w:sz w:val="24"/>
          <w:szCs w:val="24"/>
        </w:rPr>
      </w:pPr>
    </w:p>
    <w:p w:rsidR="008C0E6F" w:rsidRDefault="008C0E6F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 xml:space="preserve">Ensure that the post holder keeps up to date with HMRC regulations governing tax efficient charitable giving and Gift Aid.  Have a basic knowledge of VAT issues and how they relate to philanthropic giving and sponsorship and an understanding of the Government’s Legacy 10 initiative to encourage legacy giving. </w:t>
      </w:r>
    </w:p>
    <w:p w:rsidR="008420D5" w:rsidRPr="008935A6" w:rsidRDefault="008420D5" w:rsidP="00182CE2">
      <w:pPr>
        <w:rPr>
          <w:rFonts w:ascii="Futura Lt BT" w:hAnsi="Futura Lt BT"/>
          <w:sz w:val="24"/>
          <w:szCs w:val="24"/>
        </w:rPr>
      </w:pPr>
    </w:p>
    <w:p w:rsidR="00182CE2" w:rsidRDefault="00182CE2" w:rsidP="00182CE2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5.</w:t>
      </w:r>
      <w:r w:rsidRPr="008935A6">
        <w:rPr>
          <w:rFonts w:ascii="Futura Lt BT" w:hAnsi="Futura Lt BT"/>
          <w:b/>
          <w:sz w:val="24"/>
          <w:szCs w:val="24"/>
        </w:rPr>
        <w:tab/>
        <w:t>General</w:t>
      </w:r>
    </w:p>
    <w:p w:rsidR="006152AF" w:rsidRDefault="006152AF" w:rsidP="006152AF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 xml:space="preserve">Organise </w:t>
      </w:r>
      <w:r w:rsidRPr="008436DC">
        <w:rPr>
          <w:rFonts w:ascii="Futura Lt BT" w:hAnsi="Futura Lt BT"/>
          <w:sz w:val="24"/>
          <w:szCs w:val="24"/>
        </w:rPr>
        <w:t>and manage individual giving cultivation events making arrangements with colleagues to ensure the smooth delivery of events</w:t>
      </w:r>
    </w:p>
    <w:p w:rsidR="006152AF" w:rsidRPr="006152AF" w:rsidRDefault="006152AF" w:rsidP="006152AF">
      <w:pPr>
        <w:pStyle w:val="ListParagraph"/>
        <w:rPr>
          <w:rFonts w:ascii="Futura Lt BT" w:hAnsi="Futura Lt BT"/>
          <w:sz w:val="24"/>
          <w:szCs w:val="24"/>
        </w:rPr>
      </w:pPr>
    </w:p>
    <w:p w:rsidR="006152AF" w:rsidRPr="006152AF" w:rsidRDefault="006152AF" w:rsidP="006152AF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 w:rsidRPr="006152AF">
        <w:rPr>
          <w:rFonts w:ascii="Futura Lt BT" w:hAnsi="Futura Lt BT"/>
          <w:sz w:val="24"/>
          <w:szCs w:val="24"/>
        </w:rPr>
        <w:t>Oversee the delivery of all benefits the Theatre unde</w:t>
      </w:r>
      <w:r>
        <w:rPr>
          <w:rFonts w:ascii="Futura Lt BT" w:hAnsi="Futura Lt BT"/>
          <w:sz w:val="24"/>
          <w:szCs w:val="24"/>
        </w:rPr>
        <w:t xml:space="preserve">rtakes to provide to donors, </w:t>
      </w:r>
      <w:r w:rsidRPr="006152AF">
        <w:rPr>
          <w:rFonts w:ascii="Futura Lt BT" w:hAnsi="Futura Lt BT"/>
          <w:sz w:val="24"/>
          <w:szCs w:val="24"/>
        </w:rPr>
        <w:t>friends</w:t>
      </w:r>
      <w:r>
        <w:rPr>
          <w:rFonts w:ascii="Futura Lt BT" w:hAnsi="Futura Lt BT"/>
          <w:sz w:val="24"/>
          <w:szCs w:val="24"/>
        </w:rPr>
        <w:t xml:space="preserve"> and corporate members</w:t>
      </w:r>
      <w:r w:rsidRPr="006152AF">
        <w:rPr>
          <w:rFonts w:ascii="Futura Lt BT" w:hAnsi="Futura Lt BT"/>
          <w:sz w:val="24"/>
          <w:szCs w:val="24"/>
        </w:rPr>
        <w:t xml:space="preserve"> with the support of colleagues across the organisation.</w:t>
      </w:r>
    </w:p>
    <w:p w:rsidR="00770A8C" w:rsidRPr="008935A6" w:rsidRDefault="00770A8C" w:rsidP="00770A8C">
      <w:pPr>
        <w:rPr>
          <w:rFonts w:ascii="Futura Lt BT" w:hAnsi="Futura Lt BT"/>
          <w:sz w:val="24"/>
          <w:szCs w:val="24"/>
        </w:rPr>
      </w:pPr>
    </w:p>
    <w:p w:rsidR="005210CB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Identify</w:t>
      </w:r>
      <w:r w:rsidR="007C5190" w:rsidRPr="008935A6">
        <w:rPr>
          <w:rFonts w:ascii="Futura Lt BT" w:hAnsi="Futura Lt BT"/>
          <w:sz w:val="24"/>
          <w:szCs w:val="24"/>
        </w:rPr>
        <w:t xml:space="preserve"> and </w:t>
      </w:r>
      <w:r w:rsidR="00C54468" w:rsidRPr="008935A6">
        <w:rPr>
          <w:rFonts w:ascii="Futura Lt BT" w:hAnsi="Futura Lt BT"/>
          <w:sz w:val="24"/>
          <w:szCs w:val="24"/>
        </w:rPr>
        <w:t xml:space="preserve">represent the Theatre </w:t>
      </w:r>
      <w:r w:rsidR="005210CB" w:rsidRPr="008935A6">
        <w:rPr>
          <w:rFonts w:ascii="Futura Lt BT" w:hAnsi="Futura Lt BT"/>
          <w:sz w:val="24"/>
          <w:szCs w:val="24"/>
        </w:rPr>
        <w:t xml:space="preserve">within </w:t>
      </w:r>
      <w:r w:rsidR="00C54468" w:rsidRPr="008935A6">
        <w:rPr>
          <w:rFonts w:ascii="Futura Lt BT" w:hAnsi="Futura Lt BT"/>
          <w:sz w:val="24"/>
          <w:szCs w:val="24"/>
        </w:rPr>
        <w:t xml:space="preserve">appropriate </w:t>
      </w:r>
      <w:r w:rsidR="005210CB" w:rsidRPr="008935A6">
        <w:rPr>
          <w:rFonts w:ascii="Futura Lt BT" w:hAnsi="Futura Lt BT"/>
          <w:sz w:val="24"/>
          <w:szCs w:val="24"/>
        </w:rPr>
        <w:t>networks as and whe</w:t>
      </w:r>
      <w:r w:rsidR="007C5190" w:rsidRPr="008935A6">
        <w:rPr>
          <w:rFonts w:ascii="Futura Lt BT" w:hAnsi="Futura Lt BT"/>
          <w:sz w:val="24"/>
          <w:szCs w:val="24"/>
        </w:rPr>
        <w:t>n appropriate (</w:t>
      </w:r>
      <w:r w:rsidR="001E1DD3" w:rsidRPr="008935A6">
        <w:rPr>
          <w:rFonts w:ascii="Futura Lt BT" w:hAnsi="Futura Lt BT"/>
          <w:sz w:val="24"/>
          <w:szCs w:val="24"/>
        </w:rPr>
        <w:t>e.g.</w:t>
      </w:r>
      <w:r w:rsidR="00447078" w:rsidRPr="008935A6">
        <w:rPr>
          <w:rFonts w:ascii="Futura Lt BT" w:hAnsi="Futura Lt BT"/>
          <w:sz w:val="24"/>
          <w:szCs w:val="24"/>
        </w:rPr>
        <w:t xml:space="preserve"> </w:t>
      </w:r>
      <w:r w:rsidR="007C5190" w:rsidRPr="008935A6">
        <w:rPr>
          <w:rFonts w:ascii="Futura Lt BT" w:hAnsi="Futura Lt BT"/>
          <w:sz w:val="24"/>
          <w:szCs w:val="24"/>
        </w:rPr>
        <w:t>Chamber of Commerce)</w:t>
      </w:r>
    </w:p>
    <w:p w:rsidR="00264AA7" w:rsidRPr="008935A6" w:rsidRDefault="00264AA7" w:rsidP="007B0E40">
      <w:pPr>
        <w:ind w:left="720" w:hanging="720"/>
        <w:rPr>
          <w:rFonts w:ascii="Futura Lt BT" w:hAnsi="Futura Lt BT"/>
          <w:sz w:val="24"/>
          <w:szCs w:val="24"/>
        </w:rPr>
      </w:pPr>
    </w:p>
    <w:p w:rsidR="00770A8C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W</w:t>
      </w:r>
      <w:r w:rsidR="00770A8C" w:rsidRPr="008935A6">
        <w:rPr>
          <w:rFonts w:ascii="Futura Lt BT" w:hAnsi="Futura Lt BT"/>
          <w:sz w:val="24"/>
          <w:szCs w:val="24"/>
        </w:rPr>
        <w:t xml:space="preserve">ork closely with </w:t>
      </w:r>
      <w:r w:rsidR="008436DC">
        <w:rPr>
          <w:rFonts w:ascii="Futura Lt BT" w:hAnsi="Futura Lt BT"/>
          <w:sz w:val="24"/>
          <w:szCs w:val="24"/>
        </w:rPr>
        <w:t>Theatre</w:t>
      </w:r>
      <w:r w:rsidR="00770A8C" w:rsidRPr="008935A6">
        <w:rPr>
          <w:rFonts w:ascii="Futura Lt BT" w:hAnsi="Futura Lt BT"/>
          <w:sz w:val="24"/>
          <w:szCs w:val="24"/>
        </w:rPr>
        <w:t xml:space="preserve"> colleagues, enthusing and engaging them in fundraising and </w:t>
      </w:r>
      <w:r w:rsidR="007A76A9" w:rsidRPr="008935A6">
        <w:rPr>
          <w:rFonts w:ascii="Futura Lt BT" w:hAnsi="Futura Lt BT"/>
          <w:sz w:val="24"/>
          <w:szCs w:val="24"/>
        </w:rPr>
        <w:t>income-generating activities</w:t>
      </w:r>
    </w:p>
    <w:p w:rsidR="004625A7" w:rsidRPr="008935A6" w:rsidRDefault="004625A7" w:rsidP="006152AF">
      <w:pPr>
        <w:rPr>
          <w:rFonts w:ascii="Futura Lt BT" w:hAnsi="Futura Lt BT"/>
          <w:sz w:val="24"/>
          <w:szCs w:val="24"/>
        </w:rPr>
      </w:pPr>
    </w:p>
    <w:p w:rsidR="004625A7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lastRenderedPageBreak/>
        <w:t>A</w:t>
      </w:r>
      <w:r w:rsidR="004625A7" w:rsidRPr="008935A6">
        <w:rPr>
          <w:rFonts w:ascii="Futura Lt BT" w:hAnsi="Futura Lt BT"/>
          <w:sz w:val="24"/>
          <w:szCs w:val="24"/>
        </w:rPr>
        <w:t xml:space="preserve">s required, attend diary meetings, communication team meetings, company meetings and cross-departmental initiatives </w:t>
      </w:r>
    </w:p>
    <w:p w:rsidR="00770A8C" w:rsidRPr="008935A6" w:rsidRDefault="00770A8C" w:rsidP="00770A8C">
      <w:pPr>
        <w:rPr>
          <w:rFonts w:ascii="Futura Lt BT" w:hAnsi="Futura Lt BT"/>
          <w:sz w:val="24"/>
          <w:szCs w:val="24"/>
        </w:rPr>
      </w:pPr>
    </w:p>
    <w:p w:rsidR="00770A8C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E</w:t>
      </w:r>
      <w:r w:rsidR="00770A8C" w:rsidRPr="008935A6">
        <w:rPr>
          <w:rFonts w:ascii="Futura Lt BT" w:hAnsi="Futura Lt BT"/>
          <w:sz w:val="24"/>
          <w:szCs w:val="24"/>
        </w:rPr>
        <w:t xml:space="preserve">nsure that all </w:t>
      </w:r>
      <w:r w:rsidR="008436DC">
        <w:rPr>
          <w:rFonts w:ascii="Futura Lt BT" w:hAnsi="Futura Lt BT"/>
          <w:sz w:val="24"/>
          <w:szCs w:val="24"/>
        </w:rPr>
        <w:t>Theatre</w:t>
      </w:r>
      <w:r w:rsidR="00770A8C" w:rsidRPr="008935A6">
        <w:rPr>
          <w:rFonts w:ascii="Futura Lt BT" w:hAnsi="Futura Lt BT"/>
          <w:sz w:val="24"/>
          <w:szCs w:val="24"/>
        </w:rPr>
        <w:t xml:space="preserve"> policies are observed i</w:t>
      </w:r>
      <w:r w:rsidR="007A76A9" w:rsidRPr="008935A6">
        <w:rPr>
          <w:rFonts w:ascii="Futura Lt BT" w:hAnsi="Futura Lt BT"/>
          <w:sz w:val="24"/>
          <w:szCs w:val="24"/>
        </w:rPr>
        <w:t>n every area of the team’s work</w:t>
      </w:r>
    </w:p>
    <w:p w:rsidR="00770A8C" w:rsidRPr="008935A6" w:rsidRDefault="00770A8C" w:rsidP="00770A8C">
      <w:pPr>
        <w:rPr>
          <w:rFonts w:ascii="Futura Lt BT" w:hAnsi="Futura Lt BT"/>
          <w:sz w:val="24"/>
          <w:szCs w:val="24"/>
        </w:rPr>
      </w:pPr>
    </w:p>
    <w:p w:rsidR="00182CE2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A</w:t>
      </w:r>
      <w:r w:rsidR="00770A8C" w:rsidRPr="008935A6">
        <w:rPr>
          <w:rFonts w:ascii="Futura Lt BT" w:hAnsi="Futura Lt BT"/>
          <w:sz w:val="24"/>
          <w:szCs w:val="24"/>
        </w:rPr>
        <w:t xml:space="preserve">ctively support and promote the </w:t>
      </w:r>
      <w:r w:rsidR="008436DC">
        <w:rPr>
          <w:rFonts w:ascii="Futura Lt BT" w:hAnsi="Futura Lt BT"/>
          <w:sz w:val="24"/>
          <w:szCs w:val="24"/>
        </w:rPr>
        <w:t>Theatre’s</w:t>
      </w:r>
      <w:r w:rsidR="00770A8C" w:rsidRPr="008935A6">
        <w:rPr>
          <w:rFonts w:ascii="Futura Lt BT" w:hAnsi="Futura Lt BT"/>
          <w:sz w:val="24"/>
          <w:szCs w:val="24"/>
        </w:rPr>
        <w:t xml:space="preserve"> commitment to diversity and equal opportunities in every </w:t>
      </w:r>
      <w:r w:rsidR="007A76A9" w:rsidRPr="008935A6">
        <w:rPr>
          <w:rFonts w:ascii="Futura Lt BT" w:hAnsi="Futura Lt BT"/>
          <w:sz w:val="24"/>
          <w:szCs w:val="24"/>
        </w:rPr>
        <w:t xml:space="preserve">area of the </w:t>
      </w:r>
      <w:r w:rsidR="00C40F3F" w:rsidRPr="008935A6">
        <w:rPr>
          <w:rFonts w:ascii="Futura Lt BT" w:hAnsi="Futura Lt BT"/>
          <w:sz w:val="24"/>
          <w:szCs w:val="24"/>
        </w:rPr>
        <w:t>T</w:t>
      </w:r>
      <w:r w:rsidR="007A76A9" w:rsidRPr="008935A6">
        <w:rPr>
          <w:rFonts w:ascii="Futura Lt BT" w:hAnsi="Futura Lt BT"/>
          <w:sz w:val="24"/>
          <w:szCs w:val="24"/>
        </w:rPr>
        <w:t>heatre’s work</w:t>
      </w:r>
    </w:p>
    <w:p w:rsidR="007C5190" w:rsidRPr="008935A6" w:rsidRDefault="007C5190" w:rsidP="007B0E40">
      <w:pPr>
        <w:ind w:left="720" w:hanging="720"/>
        <w:rPr>
          <w:rFonts w:ascii="Futura Lt BT" w:hAnsi="Futura Lt BT"/>
          <w:sz w:val="24"/>
          <w:szCs w:val="24"/>
        </w:rPr>
      </w:pPr>
    </w:p>
    <w:p w:rsidR="007C5190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U</w:t>
      </w:r>
      <w:r w:rsidR="007C5190" w:rsidRPr="008935A6">
        <w:rPr>
          <w:rFonts w:ascii="Futura Lt BT" w:hAnsi="Futura Lt BT"/>
          <w:sz w:val="24"/>
          <w:szCs w:val="24"/>
        </w:rPr>
        <w:t xml:space="preserve">ndertake other duties </w:t>
      </w:r>
      <w:r w:rsidR="008C0E6F">
        <w:rPr>
          <w:rFonts w:ascii="Futura Lt BT" w:hAnsi="Futura Lt BT"/>
          <w:sz w:val="24"/>
          <w:szCs w:val="24"/>
        </w:rPr>
        <w:t xml:space="preserve">which are commensurate with fundraising at the Theatre </w:t>
      </w:r>
      <w:r w:rsidR="00A36CAA" w:rsidRPr="008935A6">
        <w:rPr>
          <w:rFonts w:ascii="Futura Lt BT" w:hAnsi="Futura Lt BT"/>
          <w:sz w:val="24"/>
          <w:szCs w:val="24"/>
        </w:rPr>
        <w:t>as required</w:t>
      </w:r>
      <w:r w:rsidR="008C0E6F">
        <w:rPr>
          <w:rFonts w:ascii="Futura Lt BT" w:hAnsi="Futura Lt BT"/>
          <w:sz w:val="24"/>
          <w:szCs w:val="24"/>
        </w:rPr>
        <w:t xml:space="preserve"> by the Communications Director</w:t>
      </w:r>
    </w:p>
    <w:p w:rsidR="007B0E40" w:rsidRPr="008935A6" w:rsidRDefault="007B0E40" w:rsidP="000420DE">
      <w:pPr>
        <w:rPr>
          <w:rFonts w:ascii="Futura Lt BT" w:hAnsi="Futura Lt BT"/>
          <w:i/>
          <w:sz w:val="24"/>
          <w:szCs w:val="24"/>
        </w:rPr>
      </w:pPr>
    </w:p>
    <w:p w:rsidR="007B0E40" w:rsidRDefault="007B0E40" w:rsidP="007B0E40">
      <w:pPr>
        <w:ind w:left="720" w:hanging="720"/>
        <w:rPr>
          <w:rFonts w:ascii="Futura Lt BT" w:hAnsi="Futura Lt BT"/>
          <w:i/>
          <w:sz w:val="24"/>
          <w:szCs w:val="24"/>
        </w:rPr>
      </w:pPr>
      <w:r w:rsidRPr="008935A6">
        <w:rPr>
          <w:rFonts w:ascii="Futura Lt BT" w:hAnsi="Futura Lt BT"/>
          <w:i/>
          <w:sz w:val="24"/>
          <w:szCs w:val="24"/>
        </w:rPr>
        <w:t>This job description is subject to review</w:t>
      </w:r>
    </w:p>
    <w:p w:rsidR="00B55D86" w:rsidDel="009B5A0E" w:rsidRDefault="00B55D86" w:rsidP="007B0E40">
      <w:pPr>
        <w:ind w:left="720" w:hanging="720"/>
        <w:rPr>
          <w:del w:id="1" w:author="SamanthaF" w:date="2015-11-18T11:31:00Z"/>
          <w:rFonts w:ascii="Futura Lt BT" w:hAnsi="Futura Lt BT"/>
          <w:i/>
          <w:sz w:val="24"/>
          <w:szCs w:val="24"/>
        </w:rPr>
      </w:pPr>
    </w:p>
    <w:p w:rsidR="00B55D86" w:rsidRPr="008935A6" w:rsidRDefault="00B55D86" w:rsidP="007B0E40">
      <w:pPr>
        <w:ind w:left="720" w:hanging="720"/>
        <w:rPr>
          <w:rFonts w:ascii="Futura Lt BT" w:hAnsi="Futura Lt BT"/>
          <w:i/>
          <w:sz w:val="24"/>
          <w:szCs w:val="24"/>
        </w:rPr>
      </w:pPr>
    </w:p>
    <w:p w:rsidR="00182CE2" w:rsidRPr="008935A6" w:rsidRDefault="00B55D86" w:rsidP="00182CE2">
      <w:pPr>
        <w:tabs>
          <w:tab w:val="left" w:pos="180"/>
        </w:tabs>
        <w:rPr>
          <w:rFonts w:ascii="Futura Lt BT" w:hAnsi="Futura Lt BT" w:cs="Arial"/>
          <w:b/>
          <w:color w:val="000000"/>
          <w:sz w:val="24"/>
          <w:szCs w:val="24"/>
        </w:rPr>
      </w:pPr>
      <w:r>
        <w:rPr>
          <w:rFonts w:ascii="Futura Lt BT" w:hAnsi="Futura Lt BT" w:cs="Arial"/>
          <w:b/>
          <w:color w:val="000000"/>
          <w:sz w:val="24"/>
          <w:szCs w:val="24"/>
        </w:rPr>
        <w:t>P</w:t>
      </w:r>
      <w:r w:rsidR="00182CE2" w:rsidRPr="008935A6">
        <w:rPr>
          <w:rFonts w:ascii="Futura Lt BT" w:hAnsi="Futura Lt BT" w:cs="Arial"/>
          <w:b/>
          <w:color w:val="000000"/>
          <w:sz w:val="24"/>
          <w:szCs w:val="24"/>
        </w:rPr>
        <w:t>ERSON SPECIFICATION</w:t>
      </w: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i/>
          <w:color w:val="000000"/>
          <w:sz w:val="24"/>
          <w:szCs w:val="24"/>
        </w:rPr>
      </w:pPr>
      <w:r w:rsidRPr="008935A6">
        <w:rPr>
          <w:rFonts w:ascii="Futura Lt BT" w:hAnsi="Futura Lt BT" w:cs="Arial"/>
          <w:i/>
          <w:color w:val="000000"/>
          <w:sz w:val="24"/>
          <w:szCs w:val="24"/>
        </w:rPr>
        <w:t>Essential</w:t>
      </w: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Exceptional communication skills, both written and spoken</w:t>
      </w: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Working knowledge of </w:t>
      </w:r>
      <w:r w:rsidR="005210CB" w:rsidRPr="008935A6">
        <w:rPr>
          <w:rFonts w:ascii="Futura Lt BT" w:hAnsi="Futura Lt BT" w:cs="Arial"/>
          <w:color w:val="000000"/>
          <w:sz w:val="24"/>
          <w:szCs w:val="24"/>
        </w:rPr>
        <w:t xml:space="preserve">charity </w:t>
      </w: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fundraising </w:t>
      </w: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Absolute attention to detail</w:t>
      </w: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Ability to prioritise and work to strict deadlines</w:t>
      </w: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Goal oriented</w:t>
      </w: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A high standard of organisation and efficiency</w:t>
      </w:r>
    </w:p>
    <w:p w:rsidR="00A36CAA" w:rsidRPr="008935A6" w:rsidRDefault="00A36CAA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Experience of working with businesses</w:t>
      </w:r>
    </w:p>
    <w:p w:rsidR="00A36CAA" w:rsidRDefault="00A36CAA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Confident networking with a range of clients and potential funders </w:t>
      </w:r>
    </w:p>
    <w:p w:rsidR="007E559C" w:rsidRDefault="007E559C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Good teamworking skills</w:t>
      </w:r>
    </w:p>
    <w:p w:rsidR="007E559C" w:rsidRDefault="007E559C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Ability to engage and persuade people from all different backgrounds</w:t>
      </w:r>
    </w:p>
    <w:p w:rsidR="007E559C" w:rsidRDefault="007E559C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Ability to self-start</w:t>
      </w:r>
    </w:p>
    <w:p w:rsidR="008436DC" w:rsidRDefault="008436DC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A genuine enthusiasm for theatre</w:t>
      </w:r>
    </w:p>
    <w:p w:rsidR="008C0E6F" w:rsidRDefault="008C0E6F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Computer literacy</w:t>
      </w:r>
    </w:p>
    <w:p w:rsidR="007E559C" w:rsidRPr="008935A6" w:rsidRDefault="007E559C" w:rsidP="007E559C">
      <w:pPr>
        <w:tabs>
          <w:tab w:val="left" w:pos="180"/>
        </w:tabs>
        <w:ind w:left="720"/>
        <w:rPr>
          <w:rFonts w:ascii="Futura Lt BT" w:hAnsi="Futura Lt BT" w:cs="Arial"/>
          <w:color w:val="000000"/>
          <w:sz w:val="24"/>
          <w:szCs w:val="24"/>
        </w:rPr>
      </w:pP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i/>
          <w:color w:val="000000"/>
          <w:sz w:val="24"/>
          <w:szCs w:val="24"/>
        </w:rPr>
      </w:pPr>
      <w:r w:rsidRPr="008935A6">
        <w:rPr>
          <w:rFonts w:ascii="Futura Lt BT" w:hAnsi="Futura Lt BT" w:cs="Arial"/>
          <w:i/>
          <w:color w:val="000000"/>
          <w:sz w:val="24"/>
          <w:szCs w:val="24"/>
        </w:rPr>
        <w:t>Desirable</w:t>
      </w: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182CE2" w:rsidRPr="008935A6" w:rsidRDefault="00182CE2" w:rsidP="00182CE2">
      <w:pPr>
        <w:numPr>
          <w:ilvl w:val="0"/>
          <w:numId w:val="16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An up-to-date understanding of current issues and trends in fundraising</w:t>
      </w:r>
    </w:p>
    <w:p w:rsidR="00A36CAA" w:rsidRDefault="00A36CAA" w:rsidP="00A36CAA">
      <w:pPr>
        <w:numPr>
          <w:ilvl w:val="0"/>
          <w:numId w:val="16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Experience of applying to </w:t>
      </w:r>
      <w:r w:rsidR="000420DE" w:rsidRPr="008935A6">
        <w:rPr>
          <w:rFonts w:ascii="Futura Lt BT" w:hAnsi="Futura Lt BT" w:cs="Arial"/>
          <w:color w:val="000000"/>
          <w:sz w:val="24"/>
          <w:szCs w:val="24"/>
        </w:rPr>
        <w:t>Trusts and Foundations</w:t>
      </w:r>
    </w:p>
    <w:p w:rsidR="008C0E6F" w:rsidRPr="008C0E6F" w:rsidRDefault="008C0E6F" w:rsidP="008C0E6F">
      <w:pPr>
        <w:numPr>
          <w:ilvl w:val="0"/>
          <w:numId w:val="16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A basic understanding of financial budgets and annual accounting.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0420DE" w:rsidRPr="008935A6" w:rsidRDefault="000420DE" w:rsidP="005210CB">
      <w:pPr>
        <w:tabs>
          <w:tab w:val="left" w:pos="180"/>
        </w:tabs>
        <w:rPr>
          <w:rFonts w:ascii="Futura Lt BT" w:hAnsi="Futura Lt BT" w:cs="Arial"/>
          <w:b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b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TERMS OF EMPLOYMENT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Salary: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="008935A6" w:rsidRPr="008935A6">
        <w:rPr>
          <w:rFonts w:ascii="Futura Lt BT" w:hAnsi="Futura Lt BT" w:cs="Arial"/>
          <w:color w:val="000000"/>
          <w:sz w:val="24"/>
          <w:szCs w:val="24"/>
        </w:rPr>
        <w:t>£28,000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Period of contract: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  <w:t>Permanent</w:t>
      </w:r>
      <w:r w:rsidR="00703024" w:rsidRPr="008935A6">
        <w:rPr>
          <w:rFonts w:ascii="Futura Lt BT" w:hAnsi="Futura Lt BT" w:cs="Arial"/>
          <w:color w:val="000000"/>
          <w:sz w:val="24"/>
          <w:szCs w:val="24"/>
        </w:rPr>
        <w:t>, including a six-month probationary period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 </w:t>
      </w:r>
    </w:p>
    <w:p w:rsidR="005210CB" w:rsidRPr="008935A6" w:rsidRDefault="005210CB" w:rsidP="005210CB">
      <w:pPr>
        <w:tabs>
          <w:tab w:val="left" w:pos="180"/>
        </w:tabs>
        <w:ind w:left="2160" w:hanging="2160"/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Hours: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="00EF30F5" w:rsidRPr="008935A6">
        <w:rPr>
          <w:rFonts w:ascii="Futura Lt BT" w:hAnsi="Futura Lt BT" w:cs="Arial"/>
          <w:color w:val="000000"/>
          <w:sz w:val="24"/>
          <w:szCs w:val="24"/>
        </w:rPr>
        <w:t>10am until 6pm</w:t>
      </w:r>
      <w:r w:rsidR="008935A6" w:rsidRPr="008935A6">
        <w:rPr>
          <w:rFonts w:ascii="Futura Lt BT" w:hAnsi="Futura Lt BT" w:cs="Arial"/>
          <w:color w:val="000000"/>
          <w:sz w:val="24"/>
          <w:szCs w:val="24"/>
        </w:rPr>
        <w:t xml:space="preserve"> Monday - Friday</w:t>
      </w: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</w:t>
      </w:r>
    </w:p>
    <w:p w:rsidR="005210CB" w:rsidRPr="008935A6" w:rsidRDefault="005210CB" w:rsidP="005210CB">
      <w:pPr>
        <w:tabs>
          <w:tab w:val="left" w:pos="180"/>
        </w:tabs>
        <w:ind w:left="2160" w:hanging="2160"/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lastRenderedPageBreak/>
        <w:tab/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  <w:t xml:space="preserve">Some evening and </w:t>
      </w:r>
      <w:r w:rsidR="00EF30F5" w:rsidRPr="008935A6">
        <w:rPr>
          <w:rFonts w:ascii="Futura Lt BT" w:hAnsi="Futura Lt BT" w:cs="Arial"/>
          <w:color w:val="000000"/>
          <w:sz w:val="24"/>
          <w:szCs w:val="24"/>
        </w:rPr>
        <w:t xml:space="preserve">Saturday work will be required, an informal </w:t>
      </w:r>
      <w:r w:rsidR="00EF30F5" w:rsidRPr="008935A6">
        <w:rPr>
          <w:rFonts w:ascii="Futura Lt BT" w:hAnsi="Futura Lt BT" w:cs="Arial"/>
          <w:color w:val="000000"/>
          <w:sz w:val="24"/>
          <w:szCs w:val="24"/>
        </w:rPr>
        <w:br/>
        <w:t xml:space="preserve">Time Off In Lieu system operates. 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Holiday:</w:t>
      </w: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  <w:t>28 days per annum, 8 of which are on UK Public Holidays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Notice Period: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="00567811"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color w:val="000000"/>
          <w:sz w:val="24"/>
          <w:szCs w:val="24"/>
        </w:rPr>
        <w:t>2 months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b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Miscellaneous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•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b/>
          <w:color w:val="000000"/>
          <w:sz w:val="24"/>
          <w:szCs w:val="24"/>
        </w:rPr>
        <w:t>Tickets:</w:t>
      </w: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staff are entitled to complimentary tickets for </w:t>
      </w:r>
      <w:r w:rsidR="00582322">
        <w:rPr>
          <w:rFonts w:ascii="Futura Lt BT" w:hAnsi="Futura Lt BT" w:cs="Arial"/>
          <w:color w:val="000000"/>
          <w:sz w:val="24"/>
          <w:szCs w:val="24"/>
        </w:rPr>
        <w:t>many</w:t>
      </w: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productions taking place at Watford Palace Theatre</w:t>
      </w:r>
      <w:r w:rsidR="007E559C">
        <w:rPr>
          <w:rFonts w:ascii="Futura Lt BT" w:hAnsi="Futura Lt BT" w:cs="Arial"/>
          <w:color w:val="000000"/>
          <w:sz w:val="24"/>
          <w:szCs w:val="24"/>
        </w:rPr>
        <w:t xml:space="preserve">, </w:t>
      </w:r>
      <w:r w:rsidR="00582322">
        <w:rPr>
          <w:rFonts w:ascii="Futura Lt BT" w:hAnsi="Futura Lt BT" w:cs="Arial"/>
          <w:color w:val="000000"/>
          <w:sz w:val="24"/>
          <w:szCs w:val="24"/>
        </w:rPr>
        <w:t xml:space="preserve">including all Watford Palace Theatre produced shows. </w:t>
      </w:r>
    </w:p>
    <w:sectPr w:rsidR="005210CB" w:rsidRPr="008935A6" w:rsidSect="00B77282">
      <w:pgSz w:w="11909" w:h="16834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EE3" w:rsidRDefault="00246EE3">
      <w:r>
        <w:separator/>
      </w:r>
    </w:p>
  </w:endnote>
  <w:endnote w:type="continuationSeparator" w:id="0">
    <w:p w:rsidR="00246EE3" w:rsidRDefault="00246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panose1 w:val="020B0402020204020303"/>
    <w:charset w:val="00"/>
    <w:family w:val="swiss"/>
    <w:pitch w:val="variable"/>
    <w:sig w:usb0="800000AF" w:usb1="1000204A" w:usb2="00000000" w:usb3="00000000" w:csb0="000000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EE3" w:rsidRDefault="00246EE3">
      <w:r>
        <w:separator/>
      </w:r>
    </w:p>
  </w:footnote>
  <w:footnote w:type="continuationSeparator" w:id="0">
    <w:p w:rsidR="00246EE3" w:rsidRDefault="00246E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E59"/>
    <w:multiLevelType w:val="hybridMultilevel"/>
    <w:tmpl w:val="3094F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9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1649C8"/>
    <w:multiLevelType w:val="hybridMultilevel"/>
    <w:tmpl w:val="8012AF14"/>
    <w:lvl w:ilvl="0" w:tplc="EFAE83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90B1D"/>
    <w:multiLevelType w:val="multilevel"/>
    <w:tmpl w:val="59F46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186412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9304EEC"/>
    <w:multiLevelType w:val="hybridMultilevel"/>
    <w:tmpl w:val="0D6C6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1534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6F593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051B6E"/>
    <w:multiLevelType w:val="hybridMultilevel"/>
    <w:tmpl w:val="DDAA8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C304F"/>
    <w:multiLevelType w:val="multilevel"/>
    <w:tmpl w:val="064A7E2C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</w:abstractNum>
  <w:abstractNum w:abstractNumId="10">
    <w:nsid w:val="3A840D7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C6812D5"/>
    <w:multiLevelType w:val="hybridMultilevel"/>
    <w:tmpl w:val="2E80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A7D00"/>
    <w:multiLevelType w:val="multilevel"/>
    <w:tmpl w:val="9A9CD3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0C221D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5DE10D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3564E2B"/>
    <w:multiLevelType w:val="hybridMultilevel"/>
    <w:tmpl w:val="37E82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24F2A"/>
    <w:multiLevelType w:val="hybridMultilevel"/>
    <w:tmpl w:val="A670B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F127C3"/>
    <w:multiLevelType w:val="hybridMultilevel"/>
    <w:tmpl w:val="27D21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196A69"/>
    <w:multiLevelType w:val="hybridMultilevel"/>
    <w:tmpl w:val="2702F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C3A80"/>
    <w:multiLevelType w:val="hybridMultilevel"/>
    <w:tmpl w:val="22928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0778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7B480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808102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14092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7"/>
  </w:num>
  <w:num w:numId="5">
    <w:abstractNumId w:val="1"/>
  </w:num>
  <w:num w:numId="6">
    <w:abstractNumId w:val="21"/>
  </w:num>
  <w:num w:numId="7">
    <w:abstractNumId w:val="22"/>
  </w:num>
  <w:num w:numId="8">
    <w:abstractNumId w:val="10"/>
  </w:num>
  <w:num w:numId="9">
    <w:abstractNumId w:val="4"/>
  </w:num>
  <w:num w:numId="10">
    <w:abstractNumId w:val="14"/>
  </w:num>
  <w:num w:numId="11">
    <w:abstractNumId w:val="23"/>
  </w:num>
  <w:num w:numId="12">
    <w:abstractNumId w:val="3"/>
  </w:num>
  <w:num w:numId="13">
    <w:abstractNumId w:val="11"/>
  </w:num>
  <w:num w:numId="14">
    <w:abstractNumId w:val="18"/>
  </w:num>
  <w:num w:numId="15">
    <w:abstractNumId w:val="17"/>
  </w:num>
  <w:num w:numId="16">
    <w:abstractNumId w:val="16"/>
  </w:num>
  <w:num w:numId="17">
    <w:abstractNumId w:val="12"/>
  </w:num>
  <w:num w:numId="18">
    <w:abstractNumId w:val="2"/>
  </w:num>
  <w:num w:numId="19">
    <w:abstractNumId w:val="9"/>
  </w:num>
  <w:num w:numId="20">
    <w:abstractNumId w:val="0"/>
  </w:num>
  <w:num w:numId="21">
    <w:abstractNumId w:val="5"/>
  </w:num>
  <w:num w:numId="22">
    <w:abstractNumId w:val="19"/>
  </w:num>
  <w:num w:numId="23">
    <w:abstractNumId w:val="8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CE2"/>
    <w:rsid w:val="00025E04"/>
    <w:rsid w:val="00041B35"/>
    <w:rsid w:val="000420DE"/>
    <w:rsid w:val="000F01EB"/>
    <w:rsid w:val="000F2A75"/>
    <w:rsid w:val="00117972"/>
    <w:rsid w:val="001411D1"/>
    <w:rsid w:val="00154A9D"/>
    <w:rsid w:val="00174530"/>
    <w:rsid w:val="00182CE2"/>
    <w:rsid w:val="001E1DD3"/>
    <w:rsid w:val="001F1479"/>
    <w:rsid w:val="001F1BDC"/>
    <w:rsid w:val="00210445"/>
    <w:rsid w:val="002106B8"/>
    <w:rsid w:val="00241529"/>
    <w:rsid w:val="00246EE3"/>
    <w:rsid w:val="00264AA7"/>
    <w:rsid w:val="00272ABC"/>
    <w:rsid w:val="002E50C1"/>
    <w:rsid w:val="00346ADE"/>
    <w:rsid w:val="0039662D"/>
    <w:rsid w:val="003A42C6"/>
    <w:rsid w:val="003A7B0C"/>
    <w:rsid w:val="004153DA"/>
    <w:rsid w:val="00447078"/>
    <w:rsid w:val="004625A7"/>
    <w:rsid w:val="00510993"/>
    <w:rsid w:val="005210CB"/>
    <w:rsid w:val="00532D91"/>
    <w:rsid w:val="0054224D"/>
    <w:rsid w:val="00567811"/>
    <w:rsid w:val="00572F82"/>
    <w:rsid w:val="00582322"/>
    <w:rsid w:val="005D66EF"/>
    <w:rsid w:val="005E3951"/>
    <w:rsid w:val="005E631B"/>
    <w:rsid w:val="006152AF"/>
    <w:rsid w:val="0067426C"/>
    <w:rsid w:val="006C7E08"/>
    <w:rsid w:val="006D660E"/>
    <w:rsid w:val="006D7B7D"/>
    <w:rsid w:val="00703024"/>
    <w:rsid w:val="00717C70"/>
    <w:rsid w:val="00717FA8"/>
    <w:rsid w:val="00770A8C"/>
    <w:rsid w:val="0078726E"/>
    <w:rsid w:val="007A76A9"/>
    <w:rsid w:val="007B0E40"/>
    <w:rsid w:val="007C5190"/>
    <w:rsid w:val="007E5042"/>
    <w:rsid w:val="007E559C"/>
    <w:rsid w:val="007F37B5"/>
    <w:rsid w:val="00807CF7"/>
    <w:rsid w:val="008359AB"/>
    <w:rsid w:val="008420D5"/>
    <w:rsid w:val="008436DC"/>
    <w:rsid w:val="00861D8A"/>
    <w:rsid w:val="008935A6"/>
    <w:rsid w:val="008A5148"/>
    <w:rsid w:val="008C0E6F"/>
    <w:rsid w:val="00910ECE"/>
    <w:rsid w:val="009321CD"/>
    <w:rsid w:val="009B5A0E"/>
    <w:rsid w:val="00A36CAA"/>
    <w:rsid w:val="00A60DBA"/>
    <w:rsid w:val="00A8745C"/>
    <w:rsid w:val="00B070B3"/>
    <w:rsid w:val="00B55D86"/>
    <w:rsid w:val="00B77282"/>
    <w:rsid w:val="00B94B3E"/>
    <w:rsid w:val="00BC30EA"/>
    <w:rsid w:val="00BC5CAD"/>
    <w:rsid w:val="00BD0E37"/>
    <w:rsid w:val="00C22622"/>
    <w:rsid w:val="00C40F3F"/>
    <w:rsid w:val="00C54468"/>
    <w:rsid w:val="00C93D7C"/>
    <w:rsid w:val="00D20501"/>
    <w:rsid w:val="00D32802"/>
    <w:rsid w:val="00D541C6"/>
    <w:rsid w:val="00DC566A"/>
    <w:rsid w:val="00DC7B97"/>
    <w:rsid w:val="00DF287F"/>
    <w:rsid w:val="00DF791C"/>
    <w:rsid w:val="00E73C75"/>
    <w:rsid w:val="00EB4CB7"/>
    <w:rsid w:val="00EF30F5"/>
    <w:rsid w:val="00F04498"/>
    <w:rsid w:val="00F04889"/>
    <w:rsid w:val="00F12D5A"/>
    <w:rsid w:val="00F132AF"/>
    <w:rsid w:val="00F22F81"/>
    <w:rsid w:val="00F25C1B"/>
    <w:rsid w:val="00FA56F3"/>
    <w:rsid w:val="00FC1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E2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82CE2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182CE2"/>
    <w:pPr>
      <w:keepNext/>
      <w:outlineLvl w:val="1"/>
    </w:pPr>
    <w:rPr>
      <w:rFonts w:ascii="Arial" w:hAnsi="Arial"/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182CE2"/>
    <w:pPr>
      <w:keepNext/>
      <w:outlineLvl w:val="2"/>
    </w:pPr>
    <w:rPr>
      <w:rFonts w:ascii="Arial" w:hAnsi="Arial"/>
      <w:sz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182CE2"/>
    <w:pPr>
      <w:keepNext/>
      <w:outlineLvl w:val="3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CE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82CE2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182CE2"/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182CE2"/>
    <w:rPr>
      <w:rFonts w:ascii="Arial" w:eastAsia="Times New Roman" w:hAnsi="Arial" w:cs="Times New Roman"/>
      <w:b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182CE2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82CE2"/>
    <w:rPr>
      <w:rFonts w:ascii="Arial" w:eastAsia="Times New Roman" w:hAnsi="Arial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E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CE2"/>
    <w:pPr>
      <w:ind w:left="720"/>
      <w:contextualSpacing/>
    </w:pPr>
  </w:style>
  <w:style w:type="paragraph" w:customStyle="1" w:styleId="Body">
    <w:name w:val="Body"/>
    <w:rsid w:val="006D7B7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n-US"/>
    </w:rPr>
  </w:style>
  <w:style w:type="numbering" w:customStyle="1" w:styleId="List1">
    <w:name w:val="List 1"/>
    <w:basedOn w:val="NoList"/>
    <w:rsid w:val="006D7B7D"/>
    <w:pPr>
      <w:numPr>
        <w:numId w:val="19"/>
      </w:numPr>
    </w:pPr>
  </w:style>
  <w:style w:type="paragraph" w:customStyle="1" w:styleId="Default">
    <w:name w:val="Default"/>
    <w:rsid w:val="00717FA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E2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82CE2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182CE2"/>
    <w:pPr>
      <w:keepNext/>
      <w:outlineLvl w:val="1"/>
    </w:pPr>
    <w:rPr>
      <w:rFonts w:ascii="Arial" w:hAnsi="Arial"/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182CE2"/>
    <w:pPr>
      <w:keepNext/>
      <w:outlineLvl w:val="2"/>
    </w:pPr>
    <w:rPr>
      <w:rFonts w:ascii="Arial" w:hAnsi="Arial"/>
      <w:sz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182CE2"/>
    <w:pPr>
      <w:keepNext/>
      <w:outlineLvl w:val="3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CE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82CE2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182CE2"/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182CE2"/>
    <w:rPr>
      <w:rFonts w:ascii="Arial" w:eastAsia="Times New Roman" w:hAnsi="Arial" w:cs="Times New Roman"/>
      <w:b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182CE2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82CE2"/>
    <w:rPr>
      <w:rFonts w:ascii="Arial" w:eastAsia="Times New Roman" w:hAnsi="Arial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E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CE2"/>
    <w:pPr>
      <w:ind w:left="720"/>
      <w:contextualSpacing/>
    </w:pPr>
  </w:style>
  <w:style w:type="paragraph" w:customStyle="1" w:styleId="Body">
    <w:name w:val="Body"/>
    <w:rsid w:val="006D7B7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n-US"/>
    </w:rPr>
  </w:style>
  <w:style w:type="numbering" w:customStyle="1" w:styleId="List1">
    <w:name w:val="List 1"/>
    <w:basedOn w:val="NoList"/>
    <w:rsid w:val="006D7B7D"/>
    <w:pPr>
      <w:numPr>
        <w:numId w:val="19"/>
      </w:numPr>
    </w:pPr>
  </w:style>
  <w:style w:type="paragraph" w:customStyle="1" w:styleId="Default">
    <w:name w:val="Default"/>
    <w:rsid w:val="00717FA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Lesurf</dc:creator>
  <cp:lastModifiedBy>DanB</cp:lastModifiedBy>
  <cp:revision>3</cp:revision>
  <cp:lastPrinted>2015-11-18T10:00:00Z</cp:lastPrinted>
  <dcterms:created xsi:type="dcterms:W3CDTF">2016-01-15T16:59:00Z</dcterms:created>
  <dcterms:modified xsi:type="dcterms:W3CDTF">2016-01-15T17:47:00Z</dcterms:modified>
</cp:coreProperties>
</file>