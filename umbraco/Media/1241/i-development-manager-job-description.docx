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3F" w:rsidRPr="008935A6" w:rsidRDefault="00DC7B97" w:rsidP="00C40F3F">
      <w:pPr>
        <w:jc w:val="right"/>
        <w:rPr>
          <w:rFonts w:ascii="Futura Lt BT" w:hAnsi="Futura Lt BT"/>
          <w:b/>
          <w:noProof/>
          <w:lang w:eastAsia="en-GB"/>
        </w:rPr>
      </w:pPr>
      <w:r w:rsidRPr="008935A6">
        <w:rPr>
          <w:rFonts w:ascii="Futura Lt BT" w:hAnsi="Futura Lt BT"/>
          <w:b/>
          <w:noProof/>
          <w:lang w:eastAsia="en-GB"/>
        </w:rPr>
        <w:drawing>
          <wp:inline distT="0" distB="0" distL="0" distR="0">
            <wp:extent cx="1781175" cy="843280"/>
            <wp:effectExtent l="19050" t="0" r="9525" b="0"/>
            <wp:docPr id="1" name="Picture 1" descr="WPT Logo NEW b&amp;w (2lin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T Logo NEW b&amp;w (2lin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3F" w:rsidRPr="008935A6" w:rsidRDefault="00C40F3F" w:rsidP="00C40F3F">
      <w:pPr>
        <w:jc w:val="center"/>
        <w:rPr>
          <w:rFonts w:ascii="Futura Lt BT" w:hAnsi="Futura Lt BT"/>
          <w:b/>
          <w:sz w:val="28"/>
          <w:szCs w:val="28"/>
        </w:rPr>
      </w:pPr>
      <w:r w:rsidRPr="008935A6">
        <w:rPr>
          <w:rFonts w:ascii="Futura Lt BT" w:hAnsi="Futura Lt BT"/>
          <w:b/>
          <w:noProof/>
          <w:lang w:eastAsia="en-GB"/>
        </w:rPr>
        <w:br/>
      </w:r>
    </w:p>
    <w:p w:rsidR="00C40F3F" w:rsidRPr="008935A6" w:rsidRDefault="00C40F3F" w:rsidP="00C40F3F">
      <w:pPr>
        <w:jc w:val="center"/>
        <w:rPr>
          <w:rFonts w:ascii="Futura Lt BT" w:hAnsi="Futura Lt BT"/>
          <w:sz w:val="28"/>
          <w:szCs w:val="28"/>
        </w:rPr>
      </w:pPr>
      <w:r w:rsidRPr="008935A6">
        <w:rPr>
          <w:rFonts w:ascii="Futura Lt BT" w:hAnsi="Futura Lt BT"/>
          <w:b/>
          <w:sz w:val="28"/>
          <w:szCs w:val="28"/>
        </w:rPr>
        <w:t>Development Manager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Thank you for your interest in the Development Manager post at Watford Palace Theatre.  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Please find a job description and some background information enclosed. 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How to Apply: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Please complete a Watford Palace Theatre application form and send it to:</w:t>
      </w:r>
    </w:p>
    <w:p w:rsidR="00C40F3F" w:rsidRPr="008935A6" w:rsidRDefault="00C40F3F" w:rsidP="00C40F3F">
      <w:pPr>
        <w:rPr>
          <w:rFonts w:ascii="Futura Lt BT" w:hAnsi="Futura Lt BT" w:cs="Arial"/>
          <w:b/>
          <w:sz w:val="24"/>
          <w:szCs w:val="24"/>
        </w:rPr>
      </w:pPr>
    </w:p>
    <w:p w:rsidR="00C40F3F" w:rsidRPr="008935A6" w:rsidRDefault="00C40F3F" w:rsidP="00A36CAA">
      <w:pPr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ab/>
      </w:r>
      <w:r w:rsidR="003A7B0C" w:rsidRPr="008935A6">
        <w:rPr>
          <w:rFonts w:ascii="Futura Lt BT" w:hAnsi="Futura Lt BT" w:cs="Arial"/>
          <w:sz w:val="24"/>
          <w:szCs w:val="24"/>
        </w:rPr>
        <w:t xml:space="preserve">Samantha Ford - </w:t>
      </w:r>
      <w:r w:rsidR="003A7B0C" w:rsidRPr="008935A6">
        <w:rPr>
          <w:rFonts w:ascii="Futura Lt BT" w:hAnsi="Futura Lt BT"/>
          <w:sz w:val="24"/>
          <w:szCs w:val="24"/>
        </w:rPr>
        <w:t>Administrator - PA to the Executive Team</w:t>
      </w:r>
    </w:p>
    <w:p w:rsidR="00C40F3F" w:rsidRPr="008935A6" w:rsidRDefault="00C40F3F" w:rsidP="00A36CAA">
      <w:pPr>
        <w:ind w:left="720"/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>Watford Palace Theatre</w:t>
      </w:r>
      <w:r w:rsidR="00A36CAA" w:rsidRPr="008935A6">
        <w:rPr>
          <w:rFonts w:ascii="Futura Lt BT" w:hAnsi="Futura Lt BT" w:cs="Arial"/>
          <w:sz w:val="24"/>
          <w:szCs w:val="24"/>
        </w:rPr>
        <w:t xml:space="preserve">, </w:t>
      </w:r>
      <w:r w:rsidRPr="008935A6">
        <w:rPr>
          <w:rFonts w:ascii="Futura Lt BT" w:hAnsi="Futura Lt BT" w:cs="Arial"/>
          <w:sz w:val="24"/>
          <w:szCs w:val="24"/>
        </w:rPr>
        <w:t>20 Clarendon Road</w:t>
      </w:r>
      <w:r w:rsidR="00A36CAA" w:rsidRPr="008935A6">
        <w:rPr>
          <w:rFonts w:ascii="Futura Lt BT" w:hAnsi="Futura Lt BT" w:cs="Arial"/>
          <w:sz w:val="24"/>
          <w:szCs w:val="24"/>
        </w:rPr>
        <w:t xml:space="preserve">, </w:t>
      </w:r>
      <w:r w:rsidRPr="008935A6">
        <w:rPr>
          <w:rFonts w:ascii="Futura Lt BT" w:hAnsi="Futura Lt BT" w:cs="Arial"/>
          <w:sz w:val="24"/>
          <w:szCs w:val="24"/>
        </w:rPr>
        <w:t>Watford</w:t>
      </w:r>
      <w:r w:rsidR="00A36CAA" w:rsidRPr="008935A6">
        <w:rPr>
          <w:rFonts w:ascii="Futura Lt BT" w:hAnsi="Futura Lt BT" w:cs="Arial"/>
          <w:sz w:val="24"/>
          <w:szCs w:val="24"/>
        </w:rPr>
        <w:t xml:space="preserve">, </w:t>
      </w:r>
      <w:r w:rsidRPr="008935A6">
        <w:rPr>
          <w:rFonts w:ascii="Futura Lt BT" w:hAnsi="Futura Lt BT" w:cs="Arial"/>
          <w:sz w:val="24"/>
          <w:szCs w:val="24"/>
        </w:rPr>
        <w:t>WD17 1JZ</w:t>
      </w:r>
    </w:p>
    <w:p w:rsidR="00C40F3F" w:rsidRPr="008935A6" w:rsidRDefault="00C40F3F" w:rsidP="00A36CAA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 w:cs="Arial"/>
          <w:b/>
          <w:sz w:val="24"/>
          <w:szCs w:val="24"/>
        </w:rPr>
        <w:tab/>
        <w:t>email: admin@watfordpalacetheatre.co.uk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Deadline for applications is midday on </w:t>
      </w:r>
      <w:r w:rsidR="006D7B7D" w:rsidRPr="008935A6">
        <w:rPr>
          <w:rFonts w:ascii="Futura Lt BT" w:hAnsi="Futura Lt BT"/>
          <w:color w:val="000000"/>
          <w:sz w:val="24"/>
          <w:szCs w:val="24"/>
        </w:rPr>
        <w:t>Thursday 3</w:t>
      </w:r>
      <w:r w:rsidRPr="008935A6">
        <w:rPr>
          <w:rFonts w:ascii="Futura Lt BT" w:hAnsi="Futura Lt BT"/>
          <w:color w:val="000000"/>
          <w:sz w:val="24"/>
          <w:szCs w:val="24"/>
        </w:rPr>
        <w:t xml:space="preserve"> </w:t>
      </w:r>
      <w:r w:rsidR="006D7B7D" w:rsidRPr="008935A6">
        <w:rPr>
          <w:rFonts w:ascii="Futura Lt BT" w:hAnsi="Futura Lt BT"/>
          <w:color w:val="000000"/>
          <w:sz w:val="24"/>
          <w:szCs w:val="24"/>
        </w:rPr>
        <w:t>December</w:t>
      </w:r>
      <w:r w:rsidRPr="008935A6">
        <w:rPr>
          <w:rFonts w:ascii="Futura Lt BT" w:hAnsi="Futura Lt BT"/>
          <w:color w:val="000000"/>
          <w:sz w:val="24"/>
          <w:szCs w:val="24"/>
        </w:rPr>
        <w:t xml:space="preserve"> 20</w:t>
      </w:r>
      <w:r w:rsidR="006D7B7D" w:rsidRPr="008935A6">
        <w:rPr>
          <w:rFonts w:ascii="Futura Lt BT" w:hAnsi="Futura Lt BT"/>
          <w:color w:val="000000"/>
          <w:sz w:val="24"/>
          <w:szCs w:val="24"/>
        </w:rPr>
        <w:t>15</w:t>
      </w:r>
      <w:r w:rsidRPr="008935A6">
        <w:rPr>
          <w:rFonts w:ascii="Futura Lt BT" w:hAnsi="Futura Lt BT"/>
          <w:color w:val="000000"/>
          <w:sz w:val="24"/>
          <w:szCs w:val="24"/>
        </w:rPr>
        <w:t xml:space="preserve"> 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It is anticipated that interviews will be held on the following dates:</w:t>
      </w:r>
    </w:p>
    <w:p w:rsidR="00C40F3F" w:rsidRPr="008935A6" w:rsidRDefault="00C40F3F" w:rsidP="00C40F3F">
      <w:pPr>
        <w:rPr>
          <w:rFonts w:ascii="Futura Lt BT" w:hAnsi="Futura Lt BT"/>
          <w:sz w:val="10"/>
          <w:szCs w:val="24"/>
        </w:rPr>
      </w:pPr>
    </w:p>
    <w:p w:rsidR="00C40F3F" w:rsidRDefault="00C22622" w:rsidP="00C40F3F">
      <w:p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ab/>
      </w:r>
      <w:r>
        <w:rPr>
          <w:rFonts w:ascii="Futura Lt BT" w:hAnsi="Futura Lt BT"/>
          <w:sz w:val="24"/>
          <w:szCs w:val="24"/>
        </w:rPr>
        <w:tab/>
        <w:t>First Interviews:</w:t>
      </w:r>
      <w:r>
        <w:rPr>
          <w:rFonts w:ascii="Futura Lt BT" w:hAnsi="Futura Lt BT"/>
          <w:sz w:val="24"/>
          <w:szCs w:val="24"/>
        </w:rPr>
        <w:tab/>
      </w:r>
      <w:r w:rsidR="006D7B7D" w:rsidRPr="008935A6">
        <w:rPr>
          <w:rFonts w:ascii="Futura Lt BT" w:hAnsi="Futura Lt BT"/>
          <w:sz w:val="24"/>
          <w:szCs w:val="24"/>
        </w:rPr>
        <w:t>Wednesday 9 December 2015</w:t>
      </w:r>
      <w:r w:rsidR="00C40F3F" w:rsidRPr="008935A6">
        <w:rPr>
          <w:rFonts w:ascii="Futura Lt BT" w:hAnsi="Futura Lt BT"/>
          <w:sz w:val="24"/>
          <w:szCs w:val="24"/>
        </w:rPr>
        <w:t xml:space="preserve">  </w:t>
      </w:r>
    </w:p>
    <w:p w:rsidR="0039662D" w:rsidRPr="008935A6" w:rsidRDefault="0039662D" w:rsidP="0039662D">
      <w:pPr>
        <w:ind w:left="720" w:firstLine="720"/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Second Interviews</w:t>
      </w:r>
      <w:r w:rsidR="00210445">
        <w:rPr>
          <w:rFonts w:ascii="Futura Lt BT" w:hAnsi="Futura Lt BT"/>
          <w:sz w:val="24"/>
          <w:szCs w:val="24"/>
        </w:rPr>
        <w:t>:</w:t>
      </w:r>
      <w:r w:rsidR="00210445">
        <w:rPr>
          <w:rFonts w:ascii="Futura Lt BT" w:hAnsi="Futura Lt BT"/>
          <w:sz w:val="24"/>
          <w:szCs w:val="24"/>
        </w:rPr>
        <w:tab/>
        <w:t>w/c 14</w:t>
      </w:r>
      <w:r w:rsidR="00210445" w:rsidRPr="00210445">
        <w:rPr>
          <w:rFonts w:ascii="Futura Lt BT" w:hAnsi="Futura Lt BT"/>
          <w:sz w:val="24"/>
          <w:szCs w:val="24"/>
          <w:vertAlign w:val="superscript"/>
        </w:rPr>
        <w:t>th</w:t>
      </w:r>
      <w:r w:rsidR="00210445">
        <w:rPr>
          <w:rFonts w:ascii="Futura Lt BT" w:hAnsi="Futura Lt BT"/>
          <w:sz w:val="24"/>
          <w:szCs w:val="24"/>
        </w:rPr>
        <w:t xml:space="preserve"> December 2015</w:t>
      </w: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If you require further information or would like to discuss the post in more detail</w:t>
      </w:r>
      <w:r w:rsidR="00A36CAA" w:rsidRPr="008935A6">
        <w:rPr>
          <w:rFonts w:ascii="Futura Lt BT" w:hAnsi="Futura Lt BT"/>
          <w:sz w:val="24"/>
          <w:szCs w:val="24"/>
        </w:rPr>
        <w:t>,</w:t>
      </w:r>
      <w:r w:rsidRPr="008935A6">
        <w:rPr>
          <w:rFonts w:ascii="Futura Lt BT" w:hAnsi="Futura Lt BT"/>
          <w:sz w:val="24"/>
          <w:szCs w:val="24"/>
        </w:rPr>
        <w:t xml:space="preserve"> please call </w:t>
      </w:r>
      <w:r w:rsidR="003A7B0C" w:rsidRPr="008935A6">
        <w:rPr>
          <w:rFonts w:ascii="Futura Lt BT" w:hAnsi="Futura Lt BT"/>
          <w:sz w:val="24"/>
          <w:szCs w:val="24"/>
        </w:rPr>
        <w:t>Dan Baxter</w:t>
      </w:r>
      <w:r w:rsidRPr="008935A6">
        <w:rPr>
          <w:rFonts w:ascii="Futura Lt BT" w:hAnsi="Futura Lt BT"/>
          <w:sz w:val="24"/>
          <w:szCs w:val="24"/>
        </w:rPr>
        <w:t xml:space="preserve">, Communications Director, on </w:t>
      </w:r>
      <w:r w:rsidR="00264AA7" w:rsidRPr="008935A6">
        <w:rPr>
          <w:rFonts w:ascii="Futura Lt BT" w:hAnsi="Futura Lt BT" w:cs="Arial"/>
          <w:sz w:val="24"/>
          <w:szCs w:val="24"/>
        </w:rPr>
        <w:t>01923 810302</w:t>
      </w:r>
      <w:r w:rsidRPr="008935A6">
        <w:rPr>
          <w:rFonts w:ascii="Futura Lt BT" w:hAnsi="Futura Lt BT" w:cs="Arial"/>
          <w:sz w:val="24"/>
          <w:szCs w:val="24"/>
        </w:rPr>
        <w:t>.</w:t>
      </w:r>
    </w:p>
    <w:p w:rsidR="00C40F3F" w:rsidRPr="008935A6" w:rsidRDefault="00C40F3F" w:rsidP="00C40F3F">
      <w:pPr>
        <w:rPr>
          <w:rFonts w:ascii="Futura Lt BT" w:hAnsi="Futura Lt BT"/>
          <w:color w:val="000000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We look forward to receiving your application and thank you for your interest in Watford Palace Theatre.</w:t>
      </w:r>
    </w:p>
    <w:p w:rsidR="00C40F3F" w:rsidRPr="008935A6" w:rsidRDefault="00C40F3F" w:rsidP="00C40F3F">
      <w:pPr>
        <w:rPr>
          <w:rFonts w:ascii="Futura Lt BT" w:hAnsi="Futura Lt BT" w:cs="Arial"/>
          <w:b/>
          <w:sz w:val="24"/>
          <w:szCs w:val="24"/>
        </w:rPr>
      </w:pPr>
    </w:p>
    <w:p w:rsidR="00C40F3F" w:rsidRPr="008935A6" w:rsidRDefault="00C40F3F" w:rsidP="00C40F3F">
      <w:pPr>
        <w:jc w:val="center"/>
        <w:rPr>
          <w:rFonts w:ascii="Futura Lt BT" w:hAnsi="Futura Lt BT" w:cs="Arial"/>
          <w:b/>
          <w:sz w:val="28"/>
          <w:szCs w:val="28"/>
        </w:rPr>
      </w:pPr>
      <w:r w:rsidRPr="008935A6">
        <w:rPr>
          <w:rFonts w:ascii="Futura Lt BT" w:hAnsi="Futura Lt BT" w:cs="Arial"/>
          <w:b/>
          <w:sz w:val="28"/>
          <w:szCs w:val="28"/>
        </w:rPr>
        <w:t>Background information</w:t>
      </w:r>
    </w:p>
    <w:p w:rsidR="00C40F3F" w:rsidRPr="008935A6" w:rsidRDefault="00C40F3F" w:rsidP="00C40F3F">
      <w:pPr>
        <w:rPr>
          <w:rFonts w:ascii="Futura Lt BT" w:hAnsi="Futura Lt BT" w:cs="Arial"/>
          <w:sz w:val="24"/>
          <w:szCs w:val="24"/>
        </w:rPr>
      </w:pPr>
    </w:p>
    <w:p w:rsidR="00717FA8" w:rsidRDefault="00717FA8" w:rsidP="008436DC">
      <w:pPr>
        <w:pStyle w:val="Default"/>
        <w:jc w:val="both"/>
        <w:rPr>
          <w:rFonts w:ascii="Futura Lt BT" w:hAnsi="Futura Lt BT"/>
        </w:rPr>
      </w:pPr>
      <w:r w:rsidRPr="008436DC">
        <w:rPr>
          <w:rFonts w:ascii="Futura Lt BT" w:hAnsi="Futura Lt BT"/>
        </w:rPr>
        <w:t>Watford Palace Theatre is a 21</w:t>
      </w:r>
      <w:r w:rsidRPr="008436DC">
        <w:rPr>
          <w:rFonts w:ascii="Futura Lt BT" w:hAnsi="Futura Lt BT"/>
          <w:vertAlign w:val="superscript"/>
        </w:rPr>
        <w:t>st</w:t>
      </w:r>
      <w:r w:rsidRPr="008436DC">
        <w:rPr>
          <w:rFonts w:ascii="Futura Lt BT" w:hAnsi="Futura Lt BT"/>
        </w:rPr>
        <w:t xml:space="preserve"> Centu</w:t>
      </w:r>
      <w:r w:rsidR="00210445">
        <w:rPr>
          <w:rFonts w:ascii="Futura Lt BT" w:hAnsi="Futura Lt BT"/>
        </w:rPr>
        <w:t>r</w:t>
      </w:r>
      <w:r w:rsidRPr="008436DC">
        <w:rPr>
          <w:rFonts w:ascii="Futura Lt BT" w:hAnsi="Futura Lt BT"/>
        </w:rPr>
        <w:t xml:space="preserve">y producing theatre which works across the art forms of theatre, dance, outdoor arts and digital. </w:t>
      </w:r>
    </w:p>
    <w:p w:rsidR="00210445" w:rsidRPr="008436DC" w:rsidRDefault="00210445" w:rsidP="008436DC">
      <w:pPr>
        <w:pStyle w:val="Default"/>
        <w:jc w:val="both"/>
        <w:rPr>
          <w:rFonts w:ascii="Futura Lt BT" w:hAnsi="Futura Lt BT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931"/>
      </w:tblGrid>
      <w:tr w:rsidR="00717FA8" w:rsidRPr="008436DC">
        <w:trPr>
          <w:trHeight w:val="120"/>
        </w:trPr>
        <w:tc>
          <w:tcPr>
            <w:tcW w:w="10931" w:type="dxa"/>
          </w:tcPr>
          <w:p w:rsidR="008436DC" w:rsidRDefault="00717FA8" w:rsidP="008436DC">
            <w:pPr>
              <w:pStyle w:val="Default"/>
              <w:jc w:val="both"/>
              <w:rPr>
                <w:rFonts w:ascii="Futura Lt BT" w:hAnsi="Futura Lt BT"/>
              </w:rPr>
            </w:pPr>
            <w:r w:rsidRPr="008436DC">
              <w:rPr>
                <w:rFonts w:ascii="Futura Lt BT" w:hAnsi="Futura Lt BT"/>
              </w:rPr>
              <w:t xml:space="preserve">We have a range of Creative Associates including two resident companies, Rifco Arts and </w:t>
            </w:r>
          </w:p>
          <w:p w:rsidR="00717FA8" w:rsidRPr="008436DC" w:rsidRDefault="00717FA8" w:rsidP="008436DC">
            <w:pPr>
              <w:pStyle w:val="Default"/>
              <w:jc w:val="both"/>
              <w:rPr>
                <w:rFonts w:ascii="Futura Lt BT" w:hAnsi="Futura Lt BT"/>
              </w:rPr>
            </w:pPr>
            <w:r w:rsidRPr="008436DC">
              <w:rPr>
                <w:rFonts w:ascii="Futura Lt BT" w:hAnsi="Futura Lt BT"/>
              </w:rPr>
              <w:t xml:space="preserve">Tiata Fahodzi. </w:t>
            </w:r>
          </w:p>
        </w:tc>
      </w:tr>
    </w:tbl>
    <w:p w:rsidR="006C7E08" w:rsidRDefault="006C7E08" w:rsidP="00C40F3F">
      <w:pPr>
        <w:jc w:val="both"/>
        <w:rPr>
          <w:rFonts w:ascii="Futura Lt BT" w:hAnsi="Futura Lt BT" w:cs="Arial"/>
          <w:sz w:val="24"/>
          <w:szCs w:val="24"/>
        </w:rPr>
      </w:pPr>
    </w:p>
    <w:p w:rsidR="00C40F3F" w:rsidRPr="008935A6" w:rsidRDefault="00C40F3F" w:rsidP="00C40F3F">
      <w:pPr>
        <w:jc w:val="both"/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 xml:space="preserve">Watford Palace is a </w:t>
      </w:r>
      <w:r w:rsidR="00717FA8">
        <w:rPr>
          <w:rFonts w:ascii="Futura Lt BT" w:hAnsi="Futura Lt BT" w:cs="Arial"/>
          <w:sz w:val="24"/>
          <w:szCs w:val="24"/>
        </w:rPr>
        <w:t>beautiful Edwardian</w:t>
      </w:r>
      <w:r w:rsidR="006C7E08">
        <w:rPr>
          <w:rFonts w:ascii="Futura Lt BT" w:hAnsi="Futura Lt BT" w:cs="Arial"/>
          <w:sz w:val="24"/>
          <w:szCs w:val="24"/>
        </w:rPr>
        <w:t xml:space="preserve"> 600-seat Theatre</w:t>
      </w:r>
      <w:r w:rsidR="008436DC">
        <w:rPr>
          <w:rFonts w:ascii="Futura Lt BT" w:hAnsi="Futura Lt BT" w:cs="Arial"/>
          <w:sz w:val="24"/>
          <w:szCs w:val="24"/>
        </w:rPr>
        <w:t>. It</w:t>
      </w:r>
      <w:r w:rsidRPr="008935A6">
        <w:rPr>
          <w:rFonts w:ascii="Futura Lt BT" w:hAnsi="Futura Lt BT" w:cs="Arial"/>
          <w:sz w:val="24"/>
          <w:szCs w:val="24"/>
        </w:rPr>
        <w:t xml:space="preserve"> receives revenue funding from Arts Council England East and Watford Borough Council</w:t>
      </w:r>
      <w:r w:rsidR="006C7E08">
        <w:rPr>
          <w:rFonts w:ascii="Futura Lt BT" w:hAnsi="Futura Lt BT" w:cs="Arial"/>
          <w:sz w:val="24"/>
          <w:szCs w:val="24"/>
        </w:rPr>
        <w:t xml:space="preserve">, </w:t>
      </w:r>
      <w:r w:rsidR="00717FA8">
        <w:rPr>
          <w:rFonts w:ascii="Futura Lt BT" w:hAnsi="Futura Lt BT" w:cs="Arial"/>
          <w:sz w:val="24"/>
          <w:szCs w:val="24"/>
        </w:rPr>
        <w:t>with whom it has a successful working partnership including, Imagine Watford, a regular festival of outdoor Arts in the town centre</w:t>
      </w:r>
      <w:r w:rsidR="008436DC">
        <w:rPr>
          <w:rFonts w:ascii="Futura Lt BT" w:hAnsi="Futura Lt BT" w:cs="Arial"/>
          <w:sz w:val="24"/>
          <w:szCs w:val="24"/>
        </w:rPr>
        <w:t>.  It produces</w:t>
      </w:r>
      <w:r w:rsidR="00717FA8">
        <w:rPr>
          <w:rFonts w:ascii="Futura Lt BT" w:hAnsi="Futura Lt BT" w:cs="Arial"/>
          <w:sz w:val="24"/>
          <w:szCs w:val="24"/>
        </w:rPr>
        <w:t xml:space="preserve"> high quality theatre productions and co-productions with an emphasis on new work and cultural diversity.</w:t>
      </w:r>
      <w:r w:rsidR="006C7E08">
        <w:rPr>
          <w:rFonts w:ascii="Futura Lt BT" w:hAnsi="Futura Lt BT" w:cs="Arial"/>
          <w:sz w:val="24"/>
          <w:szCs w:val="24"/>
        </w:rPr>
        <w:t xml:space="preserve">  </w:t>
      </w:r>
      <w:r w:rsidR="00717FA8">
        <w:rPr>
          <w:rFonts w:ascii="Futura Lt BT" w:hAnsi="Futura Lt BT" w:cs="Arial"/>
          <w:sz w:val="24"/>
          <w:szCs w:val="24"/>
        </w:rPr>
        <w:t>Each season</w:t>
      </w:r>
      <w:r w:rsidRPr="008935A6">
        <w:rPr>
          <w:rFonts w:ascii="Futura Lt BT" w:hAnsi="Futura Lt BT" w:cs="Arial"/>
          <w:sz w:val="24"/>
          <w:szCs w:val="24"/>
        </w:rPr>
        <w:t xml:space="preserve"> of work consist</w:t>
      </w:r>
      <w:r w:rsidR="00717FA8">
        <w:rPr>
          <w:rFonts w:ascii="Futura Lt BT" w:hAnsi="Futura Lt BT" w:cs="Arial"/>
          <w:sz w:val="24"/>
          <w:szCs w:val="24"/>
        </w:rPr>
        <w:t>s</w:t>
      </w:r>
      <w:r w:rsidRPr="008935A6">
        <w:rPr>
          <w:rFonts w:ascii="Futura Lt BT" w:hAnsi="Futura Lt BT" w:cs="Arial"/>
          <w:sz w:val="24"/>
          <w:szCs w:val="24"/>
        </w:rPr>
        <w:t xml:space="preserve"> of a combination of in-house productions and co-productions, </w:t>
      </w:r>
      <w:r w:rsidR="00A36CAA" w:rsidRPr="008935A6">
        <w:rPr>
          <w:rFonts w:ascii="Futura Lt BT" w:hAnsi="Futura Lt BT" w:cs="Arial"/>
          <w:sz w:val="24"/>
          <w:szCs w:val="24"/>
        </w:rPr>
        <w:t>visiting</w:t>
      </w:r>
      <w:r w:rsidRPr="008935A6">
        <w:rPr>
          <w:rFonts w:ascii="Futura Lt BT" w:hAnsi="Futura Lt BT" w:cs="Arial"/>
          <w:sz w:val="24"/>
          <w:szCs w:val="24"/>
        </w:rPr>
        <w:t xml:space="preserve"> productions and a range of one-off presentations to attract the widest possible audiences</w:t>
      </w:r>
      <w:r w:rsidR="00717FA8">
        <w:rPr>
          <w:rFonts w:ascii="Futura Lt BT" w:hAnsi="Futura Lt BT" w:cs="Arial"/>
          <w:sz w:val="24"/>
          <w:szCs w:val="24"/>
        </w:rPr>
        <w:t xml:space="preserve">.  Seasons also include a range of films and ‘live’ and ‘as live’ broadcasts from the Royal National Theatre, the </w:t>
      </w:r>
      <w:r w:rsidR="00717FA8">
        <w:rPr>
          <w:rFonts w:ascii="Futura Lt BT" w:hAnsi="Futura Lt BT" w:cs="Arial"/>
          <w:sz w:val="24"/>
          <w:szCs w:val="24"/>
        </w:rPr>
        <w:lastRenderedPageBreak/>
        <w:t>Royal Opera House and the Barbican</w:t>
      </w:r>
      <w:r w:rsidR="006C7E08">
        <w:rPr>
          <w:rFonts w:ascii="Futura Lt BT" w:hAnsi="Futura Lt BT" w:cs="Arial"/>
          <w:sz w:val="24"/>
          <w:szCs w:val="24"/>
        </w:rPr>
        <w:t>.</w:t>
      </w:r>
      <w:r w:rsidRPr="008935A6">
        <w:rPr>
          <w:rFonts w:ascii="Futura Lt BT" w:hAnsi="Futura Lt BT" w:cs="Arial"/>
          <w:sz w:val="24"/>
          <w:szCs w:val="24"/>
        </w:rPr>
        <w:t xml:space="preserve"> </w:t>
      </w:r>
      <w:r w:rsidR="00717FA8">
        <w:rPr>
          <w:rFonts w:ascii="Futura Lt BT" w:hAnsi="Futura Lt BT" w:cs="Arial"/>
          <w:sz w:val="24"/>
          <w:szCs w:val="24"/>
        </w:rPr>
        <w:t xml:space="preserve">The Theatre is at the heart of Watford’s community and offers </w:t>
      </w:r>
      <w:r w:rsidRPr="008935A6">
        <w:rPr>
          <w:rFonts w:ascii="Futura Lt BT" w:hAnsi="Futura Lt BT" w:cs="Arial"/>
          <w:sz w:val="24"/>
          <w:szCs w:val="24"/>
        </w:rPr>
        <w:t xml:space="preserve">a variety of </w:t>
      </w:r>
      <w:r w:rsidR="00A36CAA" w:rsidRPr="008935A6">
        <w:rPr>
          <w:rFonts w:ascii="Futura Lt BT" w:hAnsi="Futura Lt BT" w:cs="Arial"/>
          <w:sz w:val="24"/>
          <w:szCs w:val="24"/>
        </w:rPr>
        <w:t>participatory</w:t>
      </w:r>
      <w:r w:rsidRPr="008935A6">
        <w:rPr>
          <w:rFonts w:ascii="Futura Lt BT" w:hAnsi="Futura Lt BT" w:cs="Arial"/>
          <w:sz w:val="24"/>
          <w:szCs w:val="24"/>
        </w:rPr>
        <w:t xml:space="preserve"> activities including Youth Theatre, a schools tour and workshops for young people and adults</w:t>
      </w:r>
      <w:r w:rsidR="006C7E08">
        <w:rPr>
          <w:rFonts w:ascii="Futura Lt BT" w:hAnsi="Futura Lt BT" w:cs="Arial"/>
          <w:sz w:val="24"/>
          <w:szCs w:val="24"/>
        </w:rPr>
        <w:t xml:space="preserve">, </w:t>
      </w:r>
      <w:r w:rsidR="008436DC">
        <w:rPr>
          <w:rFonts w:ascii="Futura Lt BT" w:hAnsi="Futura Lt BT" w:cs="Arial"/>
          <w:sz w:val="24"/>
          <w:szCs w:val="24"/>
        </w:rPr>
        <w:t>as well as playing a leadership role in the cultural life of the town.</w:t>
      </w:r>
    </w:p>
    <w:p w:rsidR="00C40F3F" w:rsidRPr="008935A6" w:rsidRDefault="00C40F3F" w:rsidP="00C40F3F">
      <w:pPr>
        <w:jc w:val="both"/>
        <w:rPr>
          <w:rFonts w:ascii="Futura Lt BT" w:hAnsi="Futura Lt BT" w:cs="Arial"/>
          <w:sz w:val="24"/>
          <w:szCs w:val="24"/>
        </w:rPr>
      </w:pPr>
    </w:p>
    <w:p w:rsidR="00C40F3F" w:rsidRPr="008935A6" w:rsidRDefault="00C40F3F" w:rsidP="00C40F3F">
      <w:pPr>
        <w:rPr>
          <w:rFonts w:ascii="Futura Lt BT" w:hAnsi="Futura Lt BT" w:cs="Arial"/>
          <w:sz w:val="24"/>
          <w:szCs w:val="24"/>
        </w:rPr>
      </w:pPr>
      <w:r w:rsidRPr="008935A6">
        <w:rPr>
          <w:rFonts w:ascii="Futura Lt BT" w:hAnsi="Futura Lt BT" w:cs="Arial"/>
          <w:sz w:val="24"/>
          <w:szCs w:val="24"/>
        </w:rPr>
        <w:t>The Palace Theatre is easily commutable from London.  It is a short walk from Watford Junction station, with a regular fast train service to London Euston (average journey time 17 minutes) including after-show trains. There is also a local service which serves North West London including Queen’s Park, Kilburn and South Hampstead.</w:t>
      </w:r>
    </w:p>
    <w:p w:rsidR="00F25C1B" w:rsidRPr="008935A6" w:rsidRDefault="00F25C1B" w:rsidP="00F25C1B">
      <w:pPr>
        <w:rPr>
          <w:rFonts w:ascii="Futura Lt BT" w:hAnsi="Futura Lt BT" w:cs="Arial"/>
          <w:sz w:val="24"/>
          <w:szCs w:val="24"/>
        </w:rPr>
      </w:pPr>
    </w:p>
    <w:p w:rsidR="00182CE2" w:rsidRPr="008935A6" w:rsidRDefault="00182CE2" w:rsidP="00182CE2">
      <w:pPr>
        <w:pStyle w:val="Title"/>
        <w:jc w:val="right"/>
        <w:rPr>
          <w:rFonts w:ascii="Futura Lt BT" w:hAnsi="Futura Lt BT"/>
          <w:sz w:val="22"/>
          <w:szCs w:val="22"/>
        </w:rPr>
      </w:pPr>
      <w:r w:rsidRPr="008935A6">
        <w:rPr>
          <w:rFonts w:ascii="Futura Lt BT" w:hAnsi="Futura Lt BT"/>
          <w:b w:val="0"/>
          <w:color w:val="FF0000"/>
          <w:sz w:val="22"/>
          <w:szCs w:val="22"/>
        </w:rPr>
        <w:br w:type="page"/>
      </w:r>
      <w:r w:rsidR="00DC7B97" w:rsidRPr="008935A6">
        <w:rPr>
          <w:rFonts w:ascii="Futura Lt BT" w:hAnsi="Futura Lt BT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1828800" cy="866775"/>
            <wp:effectExtent l="1905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E2" w:rsidRPr="008935A6" w:rsidRDefault="00182CE2" w:rsidP="00182CE2">
      <w:pPr>
        <w:pStyle w:val="Title"/>
        <w:rPr>
          <w:rFonts w:ascii="Futura Lt BT" w:hAnsi="Futura Lt BT"/>
          <w:sz w:val="22"/>
          <w:szCs w:val="22"/>
        </w:rPr>
      </w:pPr>
    </w:p>
    <w:p w:rsidR="00182CE2" w:rsidRPr="008935A6" w:rsidRDefault="00182CE2" w:rsidP="00182CE2">
      <w:pPr>
        <w:pStyle w:val="Title"/>
        <w:rPr>
          <w:rFonts w:ascii="Futura Lt BT" w:hAnsi="Futura Lt BT"/>
          <w:sz w:val="22"/>
          <w:szCs w:val="22"/>
        </w:rPr>
      </w:pPr>
    </w:p>
    <w:p w:rsidR="00182CE2" w:rsidRPr="008935A6" w:rsidRDefault="00182CE2" w:rsidP="00182CE2">
      <w:pPr>
        <w:pStyle w:val="Title"/>
        <w:rPr>
          <w:rFonts w:ascii="Futura Lt BT" w:hAnsi="Futura Lt BT"/>
          <w:sz w:val="22"/>
          <w:szCs w:val="22"/>
        </w:rPr>
      </w:pPr>
    </w:p>
    <w:p w:rsidR="00182CE2" w:rsidRPr="008935A6" w:rsidRDefault="00182CE2" w:rsidP="00182CE2">
      <w:pPr>
        <w:pStyle w:val="Title"/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WATFORD PALACE THEATRE</w:t>
      </w:r>
    </w:p>
    <w:p w:rsidR="00182CE2" w:rsidRPr="008935A6" w:rsidRDefault="00182CE2" w:rsidP="00182CE2">
      <w:pPr>
        <w:jc w:val="center"/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br/>
        <w:t>JOB DESCRIPTION</w:t>
      </w:r>
    </w:p>
    <w:p w:rsidR="00182CE2" w:rsidRPr="008935A6" w:rsidRDefault="00182CE2" w:rsidP="00182CE2">
      <w:pPr>
        <w:jc w:val="center"/>
        <w:rPr>
          <w:rFonts w:ascii="Futura Lt BT" w:hAnsi="Futura Lt BT"/>
          <w:b/>
          <w:sz w:val="24"/>
          <w:szCs w:val="24"/>
        </w:rPr>
      </w:pPr>
    </w:p>
    <w:p w:rsidR="00182CE2" w:rsidRPr="008935A6" w:rsidRDefault="00182CE2" w:rsidP="00182CE2">
      <w:pPr>
        <w:pStyle w:val="Heading1"/>
        <w:rPr>
          <w:rFonts w:ascii="Futura Lt BT" w:hAnsi="Futura Lt BT"/>
          <w:szCs w:val="24"/>
        </w:rPr>
      </w:pPr>
      <w:r w:rsidRPr="008935A6">
        <w:rPr>
          <w:rFonts w:ascii="Futura Lt BT" w:hAnsi="Futura Lt BT"/>
          <w:szCs w:val="24"/>
        </w:rPr>
        <w:t>Post:</w:t>
      </w:r>
      <w:r w:rsidRPr="008935A6">
        <w:rPr>
          <w:rFonts w:ascii="Futura Lt BT" w:hAnsi="Futura Lt BT"/>
          <w:szCs w:val="24"/>
        </w:rPr>
        <w:tab/>
      </w:r>
      <w:r w:rsidRPr="008935A6">
        <w:rPr>
          <w:rFonts w:ascii="Futura Lt BT" w:hAnsi="Futura Lt BT"/>
          <w:szCs w:val="24"/>
        </w:rPr>
        <w:tab/>
      </w:r>
      <w:r w:rsidRPr="008935A6">
        <w:rPr>
          <w:rFonts w:ascii="Futura Lt BT" w:hAnsi="Futura Lt BT"/>
          <w:szCs w:val="24"/>
        </w:rPr>
        <w:tab/>
        <w:t>Development Manager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ab/>
      </w:r>
      <w:r w:rsidRPr="008935A6">
        <w:rPr>
          <w:rFonts w:ascii="Futura Lt BT" w:hAnsi="Futura Lt BT"/>
          <w:sz w:val="24"/>
          <w:szCs w:val="24"/>
        </w:rPr>
        <w:tab/>
      </w:r>
      <w:r w:rsidRPr="008935A6">
        <w:rPr>
          <w:rFonts w:ascii="Futura Lt BT" w:hAnsi="Futura Lt BT"/>
          <w:sz w:val="24"/>
          <w:szCs w:val="24"/>
        </w:rPr>
        <w:tab/>
      </w:r>
    </w:p>
    <w:p w:rsidR="000F2A75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Reporting to:</w:t>
      </w:r>
      <w:r w:rsidRPr="008935A6">
        <w:rPr>
          <w:rFonts w:ascii="Futura Lt BT" w:hAnsi="Futura Lt BT"/>
          <w:b/>
          <w:sz w:val="24"/>
          <w:szCs w:val="24"/>
        </w:rPr>
        <w:tab/>
      </w:r>
      <w:r w:rsidRPr="008935A6">
        <w:rPr>
          <w:rFonts w:ascii="Futura Lt BT" w:hAnsi="Futura Lt BT"/>
          <w:b/>
          <w:sz w:val="24"/>
          <w:szCs w:val="24"/>
        </w:rPr>
        <w:tab/>
      </w:r>
      <w:r w:rsidR="000F2A75">
        <w:rPr>
          <w:rFonts w:ascii="Futura Lt BT" w:hAnsi="Futura Lt BT"/>
          <w:b/>
          <w:sz w:val="24"/>
          <w:szCs w:val="24"/>
        </w:rPr>
        <w:t>Executive Team</w:t>
      </w:r>
    </w:p>
    <w:p w:rsidR="000F2A75" w:rsidRDefault="000F2A75" w:rsidP="00182CE2">
      <w:pPr>
        <w:rPr>
          <w:rFonts w:ascii="Futura Lt BT" w:hAnsi="Futura Lt BT"/>
          <w:b/>
          <w:sz w:val="24"/>
          <w:szCs w:val="24"/>
        </w:rPr>
      </w:pPr>
    </w:p>
    <w:p w:rsidR="00182CE2" w:rsidRPr="008935A6" w:rsidRDefault="000F2A75" w:rsidP="00182CE2">
      <w:pPr>
        <w:rPr>
          <w:rFonts w:ascii="Futura Lt BT" w:hAnsi="Futura Lt BT"/>
          <w:b/>
          <w:sz w:val="24"/>
          <w:szCs w:val="24"/>
        </w:rPr>
      </w:pPr>
      <w:r>
        <w:rPr>
          <w:rFonts w:ascii="Futura Lt BT" w:hAnsi="Futura Lt BT"/>
          <w:b/>
          <w:sz w:val="24"/>
          <w:szCs w:val="24"/>
        </w:rPr>
        <w:t xml:space="preserve">Line </w:t>
      </w:r>
      <w:proofErr w:type="gramStart"/>
      <w:r>
        <w:rPr>
          <w:rFonts w:ascii="Futura Lt BT" w:hAnsi="Futura Lt BT"/>
          <w:b/>
          <w:sz w:val="24"/>
          <w:szCs w:val="24"/>
        </w:rPr>
        <w:t>Manager :</w:t>
      </w:r>
      <w:proofErr w:type="gramEnd"/>
      <w:r>
        <w:rPr>
          <w:rFonts w:ascii="Futura Lt BT" w:hAnsi="Futura Lt BT"/>
          <w:b/>
          <w:sz w:val="24"/>
          <w:szCs w:val="24"/>
        </w:rPr>
        <w:t xml:space="preserve"> </w:t>
      </w:r>
      <w:r>
        <w:rPr>
          <w:rFonts w:ascii="Futura Lt BT" w:hAnsi="Futura Lt BT"/>
          <w:b/>
          <w:sz w:val="24"/>
          <w:szCs w:val="24"/>
        </w:rPr>
        <w:tab/>
      </w:r>
      <w:r w:rsidR="00182CE2" w:rsidRPr="008935A6">
        <w:rPr>
          <w:rFonts w:ascii="Futura Lt BT" w:hAnsi="Futura Lt BT"/>
          <w:b/>
          <w:sz w:val="24"/>
          <w:szCs w:val="24"/>
        </w:rPr>
        <w:t>Communications Director</w:t>
      </w:r>
    </w:p>
    <w:p w:rsidR="00182CE2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</w:p>
    <w:p w:rsidR="00B55D86" w:rsidRDefault="00B55D86" w:rsidP="00182CE2">
      <w:pPr>
        <w:rPr>
          <w:rFonts w:ascii="Futura Lt BT" w:hAnsi="Futura Lt BT"/>
          <w:b/>
          <w:sz w:val="24"/>
          <w:szCs w:val="24"/>
        </w:rPr>
      </w:pPr>
      <w:r>
        <w:rPr>
          <w:rFonts w:ascii="Futura Lt BT" w:hAnsi="Futura Lt BT"/>
          <w:b/>
          <w:sz w:val="24"/>
          <w:szCs w:val="24"/>
        </w:rPr>
        <w:t xml:space="preserve">(The Executive Team consists of </w:t>
      </w:r>
      <w:r w:rsidR="000F2A75">
        <w:rPr>
          <w:rFonts w:ascii="Futura Lt BT" w:hAnsi="Futura Lt BT"/>
          <w:b/>
          <w:sz w:val="24"/>
          <w:szCs w:val="24"/>
        </w:rPr>
        <w:t xml:space="preserve">the Artistic Director/Chief Executive, </w:t>
      </w:r>
      <w:proofErr w:type="gramStart"/>
      <w:r w:rsidR="000F2A75">
        <w:rPr>
          <w:rFonts w:ascii="Futura Lt BT" w:hAnsi="Futura Lt BT"/>
          <w:b/>
          <w:sz w:val="24"/>
          <w:szCs w:val="24"/>
        </w:rPr>
        <w:t>The</w:t>
      </w:r>
      <w:proofErr w:type="gramEnd"/>
      <w:r w:rsidR="000F2A75">
        <w:rPr>
          <w:rFonts w:ascii="Futura Lt BT" w:hAnsi="Futura Lt BT"/>
          <w:b/>
          <w:sz w:val="24"/>
          <w:szCs w:val="24"/>
        </w:rPr>
        <w:t xml:space="preserve"> Executive Producer and </w:t>
      </w:r>
      <w:r>
        <w:rPr>
          <w:rFonts w:ascii="Futura Lt BT" w:hAnsi="Futura Lt BT"/>
          <w:b/>
          <w:sz w:val="24"/>
          <w:szCs w:val="24"/>
        </w:rPr>
        <w:t>the Communications Dire</w:t>
      </w:r>
      <w:r w:rsidR="008436DC">
        <w:rPr>
          <w:rFonts w:ascii="Futura Lt BT" w:hAnsi="Futura Lt BT"/>
          <w:b/>
          <w:sz w:val="24"/>
          <w:szCs w:val="24"/>
        </w:rPr>
        <w:t>ctor</w:t>
      </w:r>
      <w:r>
        <w:rPr>
          <w:rFonts w:ascii="Futura Lt BT" w:hAnsi="Futura Lt BT"/>
          <w:b/>
          <w:sz w:val="24"/>
          <w:szCs w:val="24"/>
        </w:rPr>
        <w:t>.)</w:t>
      </w:r>
    </w:p>
    <w:p w:rsidR="00182CE2" w:rsidRPr="008935A6" w:rsidRDefault="00B55D86" w:rsidP="00182CE2">
      <w:pPr>
        <w:rPr>
          <w:rFonts w:ascii="Futura Lt BT" w:hAnsi="Futura Lt BT"/>
          <w:b/>
          <w:sz w:val="24"/>
          <w:szCs w:val="24"/>
        </w:rPr>
      </w:pPr>
      <w:r>
        <w:rPr>
          <w:rFonts w:ascii="Futura Lt BT" w:hAnsi="Futura Lt BT"/>
          <w:b/>
          <w:sz w:val="24"/>
          <w:szCs w:val="24"/>
        </w:rPr>
        <w:t xml:space="preserve"> </w:t>
      </w:r>
    </w:p>
    <w:p w:rsidR="00182CE2" w:rsidRPr="008935A6" w:rsidRDefault="00182CE2" w:rsidP="00182CE2">
      <w:pPr>
        <w:pStyle w:val="Heading2"/>
        <w:rPr>
          <w:rFonts w:ascii="Futura Lt BT" w:hAnsi="Futura Lt BT"/>
          <w:szCs w:val="24"/>
        </w:rPr>
      </w:pPr>
      <w:r w:rsidRPr="008935A6">
        <w:rPr>
          <w:rFonts w:ascii="Futura Lt BT" w:hAnsi="Futura Lt BT"/>
          <w:szCs w:val="24"/>
        </w:rPr>
        <w:t>Main purpose and scope of the Post: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8420D5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The Development Manager is responsible </w:t>
      </w:r>
      <w:r w:rsidR="008436DC">
        <w:rPr>
          <w:rFonts w:ascii="Futura Lt BT" w:hAnsi="Futura Lt BT"/>
          <w:sz w:val="24"/>
          <w:szCs w:val="24"/>
        </w:rPr>
        <w:t>for</w:t>
      </w:r>
      <w:r w:rsidR="000F2A75">
        <w:rPr>
          <w:rFonts w:ascii="Futura Lt BT" w:hAnsi="Futura Lt BT"/>
          <w:sz w:val="24"/>
          <w:szCs w:val="24"/>
        </w:rPr>
        <w:t xml:space="preserve"> the research, development and delivery of an integrated Company-wide development strategy with the attendant annual operational and stewardship plans</w:t>
      </w:r>
      <w:r w:rsidR="00DF287F">
        <w:rPr>
          <w:rFonts w:ascii="Futura Lt BT" w:hAnsi="Futura Lt BT"/>
          <w:sz w:val="24"/>
          <w:szCs w:val="24"/>
        </w:rPr>
        <w:t>.</w:t>
      </w:r>
      <w:r w:rsidR="00A60DBA" w:rsidRPr="008935A6">
        <w:rPr>
          <w:rFonts w:ascii="Futura Lt BT" w:hAnsi="Futura Lt BT"/>
          <w:sz w:val="24"/>
          <w:szCs w:val="24"/>
        </w:rPr>
        <w:t xml:space="preserve"> </w:t>
      </w:r>
      <w:r w:rsidR="00B55D86">
        <w:rPr>
          <w:rFonts w:ascii="Futura Lt BT" w:hAnsi="Futura Lt BT"/>
          <w:sz w:val="24"/>
          <w:szCs w:val="24"/>
        </w:rPr>
        <w:t xml:space="preserve"> </w:t>
      </w:r>
      <w:r w:rsidR="000F2A75">
        <w:rPr>
          <w:rFonts w:ascii="Futura Lt BT" w:hAnsi="Futura Lt BT"/>
          <w:sz w:val="24"/>
          <w:szCs w:val="24"/>
        </w:rPr>
        <w:t>T</w:t>
      </w:r>
      <w:r w:rsidR="00B55D86">
        <w:rPr>
          <w:rFonts w:ascii="Futura Lt BT" w:hAnsi="Futura Lt BT"/>
          <w:sz w:val="24"/>
          <w:szCs w:val="24"/>
        </w:rPr>
        <w:t>his area is a key focus of the Theatre’s 2015 – 2018 Business Plan</w:t>
      </w:r>
      <w:r w:rsidR="00025E04">
        <w:rPr>
          <w:rFonts w:ascii="Futura Lt BT" w:hAnsi="Futura Lt BT"/>
          <w:sz w:val="24"/>
          <w:szCs w:val="24"/>
        </w:rPr>
        <w:t xml:space="preserve"> and the post holder will assist with all Development activity contributions to the Business Plan</w:t>
      </w:r>
    </w:p>
    <w:p w:rsidR="008420D5" w:rsidRPr="008436DC" w:rsidRDefault="008420D5" w:rsidP="00182CE2">
      <w:pPr>
        <w:rPr>
          <w:rFonts w:ascii="Futura Lt BT" w:hAnsi="Futura Lt BT"/>
          <w:sz w:val="24"/>
          <w:szCs w:val="24"/>
        </w:rPr>
      </w:pPr>
    </w:p>
    <w:p w:rsidR="0078726E" w:rsidRPr="008436DC" w:rsidRDefault="008420D5" w:rsidP="0078726E">
      <w:p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 xml:space="preserve">The focus of </w:t>
      </w:r>
      <w:r w:rsidR="00A60DBA" w:rsidRPr="008436DC">
        <w:rPr>
          <w:rFonts w:ascii="Futura Lt BT" w:hAnsi="Futura Lt BT"/>
          <w:sz w:val="24"/>
          <w:szCs w:val="24"/>
        </w:rPr>
        <w:t xml:space="preserve">the </w:t>
      </w:r>
      <w:r w:rsidRPr="008436DC">
        <w:rPr>
          <w:rFonts w:ascii="Futura Lt BT" w:hAnsi="Futura Lt BT"/>
          <w:sz w:val="24"/>
          <w:szCs w:val="24"/>
        </w:rPr>
        <w:t>Development Manager</w:t>
      </w:r>
      <w:r w:rsidR="00210445">
        <w:rPr>
          <w:rFonts w:ascii="Futura Lt BT" w:hAnsi="Futura Lt BT"/>
          <w:sz w:val="24"/>
          <w:szCs w:val="24"/>
        </w:rPr>
        <w:t>’</w:t>
      </w:r>
      <w:r w:rsidRPr="008436DC">
        <w:rPr>
          <w:rFonts w:ascii="Futura Lt BT" w:hAnsi="Futura Lt BT"/>
          <w:sz w:val="24"/>
          <w:szCs w:val="24"/>
        </w:rPr>
        <w:t xml:space="preserve">s work </w:t>
      </w:r>
      <w:r w:rsidR="0078726E" w:rsidRPr="008436DC">
        <w:rPr>
          <w:rFonts w:ascii="Futura Lt BT" w:hAnsi="Futura Lt BT"/>
          <w:sz w:val="24"/>
          <w:szCs w:val="24"/>
        </w:rPr>
        <w:t>is</w:t>
      </w:r>
      <w:r w:rsidR="002106B8" w:rsidRPr="008436DC">
        <w:rPr>
          <w:rFonts w:ascii="Futura Lt BT" w:hAnsi="Futura Lt BT"/>
          <w:sz w:val="24"/>
          <w:szCs w:val="24"/>
        </w:rPr>
        <w:t xml:space="preserve"> to</w:t>
      </w:r>
      <w:r w:rsidR="0078726E" w:rsidRPr="008436DC">
        <w:rPr>
          <w:rFonts w:ascii="Futura Lt BT" w:hAnsi="Futura Lt BT"/>
          <w:sz w:val="24"/>
          <w:szCs w:val="24"/>
        </w:rPr>
        <w:t xml:space="preserve"> g</w:t>
      </w:r>
      <w:r w:rsidR="006D7B7D" w:rsidRPr="008436DC">
        <w:rPr>
          <w:rFonts w:ascii="Futura Lt BT" w:eastAsia="Century Gothic" w:hAnsi="Futura Lt BT" w:cs="Century Gothic"/>
          <w:sz w:val="24"/>
          <w:szCs w:val="24"/>
        </w:rPr>
        <w:t xml:space="preserve">row income </w:t>
      </w:r>
      <w:r w:rsidR="002106B8" w:rsidRPr="008436DC">
        <w:rPr>
          <w:rFonts w:ascii="Futura Lt BT" w:eastAsia="Century Gothic" w:hAnsi="Futura Lt BT" w:cs="Century Gothic"/>
          <w:sz w:val="24"/>
          <w:szCs w:val="24"/>
        </w:rPr>
        <w:t>to</w:t>
      </w:r>
      <w:r w:rsidR="006D7B7D" w:rsidRPr="008436DC">
        <w:rPr>
          <w:rFonts w:ascii="Futura Lt BT" w:eastAsia="Century Gothic" w:hAnsi="Futura Lt BT" w:cs="Century Gothic"/>
          <w:sz w:val="24"/>
          <w:szCs w:val="24"/>
        </w:rPr>
        <w:t xml:space="preserve"> improve the sustainability of the </w:t>
      </w:r>
      <w:r w:rsidR="0078726E" w:rsidRPr="008436DC">
        <w:rPr>
          <w:rFonts w:ascii="Futura Lt BT" w:eastAsia="Century Gothic" w:hAnsi="Futura Lt BT" w:cs="Century Gothic"/>
          <w:sz w:val="24"/>
          <w:szCs w:val="24"/>
        </w:rPr>
        <w:t>organisation</w:t>
      </w:r>
      <w:r w:rsidR="006D7B7D" w:rsidRPr="008436DC">
        <w:rPr>
          <w:rFonts w:ascii="Futura Lt BT" w:eastAsia="Century Gothic" w:hAnsi="Futura Lt BT" w:cs="Century Gothic"/>
          <w:sz w:val="24"/>
          <w:szCs w:val="24"/>
        </w:rPr>
        <w:t xml:space="preserve"> by pro-actively securing funds</w:t>
      </w:r>
      <w:r w:rsidR="0078726E" w:rsidRPr="008436DC">
        <w:rPr>
          <w:rFonts w:ascii="Futura Lt BT" w:eastAsia="Century Gothic" w:hAnsi="Futura Lt BT" w:cs="Century Gothic"/>
          <w:sz w:val="24"/>
          <w:szCs w:val="24"/>
        </w:rPr>
        <w:t xml:space="preserve"> a</w:t>
      </w:r>
      <w:r w:rsidR="0078726E" w:rsidRPr="008436DC">
        <w:rPr>
          <w:rFonts w:ascii="Futura Lt BT" w:hAnsi="Futura Lt BT"/>
          <w:sz w:val="24"/>
          <w:szCs w:val="24"/>
        </w:rPr>
        <w:t>cross three key area</w:t>
      </w:r>
      <w:r w:rsidR="00910ECE" w:rsidRPr="008436DC">
        <w:rPr>
          <w:rFonts w:ascii="Futura Lt BT" w:hAnsi="Futura Lt BT"/>
          <w:sz w:val="24"/>
          <w:szCs w:val="24"/>
        </w:rPr>
        <w:t xml:space="preserve">s of </w:t>
      </w:r>
      <w:r w:rsidR="0078726E" w:rsidRPr="008436DC">
        <w:rPr>
          <w:rFonts w:ascii="Futura Lt BT" w:hAnsi="Futura Lt BT"/>
          <w:sz w:val="24"/>
          <w:szCs w:val="24"/>
        </w:rPr>
        <w:t>Trusts and Foundations, Corporate Sponsorship and Individual Giving.</w:t>
      </w:r>
      <w:r w:rsidR="00910ECE" w:rsidRPr="008436DC">
        <w:rPr>
          <w:rFonts w:ascii="Futura Lt BT" w:hAnsi="Futura Lt BT"/>
          <w:sz w:val="24"/>
          <w:szCs w:val="24"/>
        </w:rPr>
        <w:t xml:space="preserve"> </w:t>
      </w:r>
    </w:p>
    <w:p w:rsidR="006C7E08" w:rsidRPr="008436DC" w:rsidRDefault="006C7E08" w:rsidP="0078726E">
      <w:pPr>
        <w:rPr>
          <w:rFonts w:ascii="Futura Lt BT" w:hAnsi="Futura Lt BT"/>
          <w:sz w:val="24"/>
          <w:szCs w:val="24"/>
        </w:rPr>
      </w:pPr>
    </w:p>
    <w:p w:rsidR="0078726E" w:rsidRDefault="006C7E08" w:rsidP="00182CE2">
      <w:p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>The post holder will work closely with the Development Board and Senior Managers to identify fundraising priorities</w:t>
      </w:r>
      <w:r w:rsidR="00D20501">
        <w:rPr>
          <w:rFonts w:ascii="Futura Lt BT" w:hAnsi="Futura Lt BT"/>
          <w:sz w:val="24"/>
          <w:szCs w:val="24"/>
        </w:rPr>
        <w:t xml:space="preserve"> and prospects</w:t>
      </w:r>
      <w:r w:rsidRPr="008436DC">
        <w:rPr>
          <w:rFonts w:ascii="Futura Lt BT" w:hAnsi="Futura Lt BT"/>
          <w:sz w:val="24"/>
          <w:szCs w:val="24"/>
        </w:rPr>
        <w:t xml:space="preserve">, </w:t>
      </w:r>
      <w:r w:rsidR="00D20501">
        <w:rPr>
          <w:rFonts w:ascii="Futura Lt BT" w:hAnsi="Futura Lt BT"/>
          <w:sz w:val="24"/>
          <w:szCs w:val="24"/>
        </w:rPr>
        <w:t>prepare proposals and cultivation plans,</w:t>
      </w:r>
      <w:r w:rsidR="00025E04">
        <w:rPr>
          <w:rFonts w:ascii="Futura Lt BT" w:hAnsi="Futura Lt BT"/>
          <w:sz w:val="24"/>
          <w:szCs w:val="24"/>
        </w:rPr>
        <w:t xml:space="preserve"> and</w:t>
      </w:r>
      <w:r w:rsidR="00D20501">
        <w:rPr>
          <w:rFonts w:ascii="Futura Lt BT" w:hAnsi="Futura Lt BT"/>
          <w:sz w:val="24"/>
          <w:szCs w:val="24"/>
        </w:rPr>
        <w:t xml:space="preserve"> create and implement effective stewardship plans.  </w:t>
      </w:r>
      <w:r w:rsidR="00025E04">
        <w:rPr>
          <w:rFonts w:ascii="Futura Lt BT" w:hAnsi="Futura Lt BT"/>
          <w:sz w:val="24"/>
          <w:szCs w:val="24"/>
        </w:rPr>
        <w:t xml:space="preserve">The post holder will </w:t>
      </w:r>
      <w:r w:rsidR="00D20501">
        <w:rPr>
          <w:rFonts w:ascii="Futura Lt BT" w:hAnsi="Futura Lt BT"/>
          <w:sz w:val="24"/>
          <w:szCs w:val="24"/>
        </w:rPr>
        <w:t xml:space="preserve">Build relationships with key stakeholders </w:t>
      </w:r>
      <w:r w:rsidRPr="008436DC">
        <w:rPr>
          <w:rFonts w:ascii="Futura Lt BT" w:hAnsi="Futura Lt BT"/>
          <w:sz w:val="24"/>
          <w:szCs w:val="24"/>
        </w:rPr>
        <w:t>and</w:t>
      </w:r>
      <w:r w:rsidR="00B070B3">
        <w:rPr>
          <w:rFonts w:ascii="Futura Lt BT" w:hAnsi="Futura Lt BT"/>
          <w:sz w:val="24"/>
          <w:szCs w:val="24"/>
        </w:rPr>
        <w:t>,</w:t>
      </w:r>
      <w:r w:rsidRPr="008436DC">
        <w:rPr>
          <w:rFonts w:ascii="Futura Lt BT" w:hAnsi="Futura Lt BT"/>
          <w:sz w:val="24"/>
          <w:szCs w:val="24"/>
        </w:rPr>
        <w:t xml:space="preserve"> </w:t>
      </w:r>
      <w:del w:id="0" w:author="SamanthaF" w:date="2015-11-18T11:30:00Z">
        <w:r w:rsidRPr="008436DC" w:rsidDel="00DF287F">
          <w:rPr>
            <w:rFonts w:ascii="Futura Lt BT" w:hAnsi="Futura Lt BT"/>
            <w:sz w:val="24"/>
            <w:szCs w:val="24"/>
          </w:rPr>
          <w:delText xml:space="preserve"> </w:delText>
        </w:r>
      </w:del>
      <w:r w:rsidRPr="008436DC">
        <w:rPr>
          <w:rFonts w:ascii="Futura Lt BT" w:hAnsi="Futura Lt BT"/>
          <w:sz w:val="24"/>
          <w:szCs w:val="24"/>
        </w:rPr>
        <w:t>draw</w:t>
      </w:r>
      <w:r w:rsidR="00D20501">
        <w:rPr>
          <w:rFonts w:ascii="Futura Lt BT" w:hAnsi="Futura Lt BT"/>
          <w:sz w:val="24"/>
          <w:szCs w:val="24"/>
        </w:rPr>
        <w:t>ing</w:t>
      </w:r>
      <w:r w:rsidRPr="008436DC">
        <w:rPr>
          <w:rFonts w:ascii="Futura Lt BT" w:hAnsi="Futura Lt BT"/>
          <w:sz w:val="24"/>
          <w:szCs w:val="24"/>
        </w:rPr>
        <w:t xml:space="preserve"> on the expertise of colleagues across the organisation</w:t>
      </w:r>
      <w:r w:rsidR="00B070B3">
        <w:rPr>
          <w:rFonts w:ascii="Futura Lt BT" w:hAnsi="Futura Lt BT"/>
          <w:sz w:val="24"/>
          <w:szCs w:val="24"/>
        </w:rPr>
        <w:t>,</w:t>
      </w:r>
      <w:r w:rsidRPr="008436DC">
        <w:rPr>
          <w:rFonts w:ascii="Futura Lt BT" w:hAnsi="Futura Lt BT"/>
          <w:sz w:val="24"/>
          <w:szCs w:val="24"/>
        </w:rPr>
        <w:t xml:space="preserve"> </w:t>
      </w:r>
      <w:r w:rsidR="00D20501">
        <w:rPr>
          <w:rFonts w:ascii="Futura Lt BT" w:hAnsi="Futura Lt BT"/>
          <w:sz w:val="24"/>
          <w:szCs w:val="24"/>
        </w:rPr>
        <w:t xml:space="preserve">will be crucial for the development of </w:t>
      </w:r>
      <w:r w:rsidRPr="008436DC">
        <w:rPr>
          <w:rFonts w:ascii="Futura Lt BT" w:hAnsi="Futura Lt BT"/>
          <w:sz w:val="24"/>
          <w:szCs w:val="24"/>
        </w:rPr>
        <w:t>strong</w:t>
      </w:r>
      <w:r w:rsidR="00D20501">
        <w:rPr>
          <w:rFonts w:ascii="Futura Lt BT" w:hAnsi="Futura Lt BT"/>
          <w:sz w:val="24"/>
          <w:szCs w:val="24"/>
        </w:rPr>
        <w:t>, compelling</w:t>
      </w:r>
      <w:r w:rsidRPr="008436DC">
        <w:rPr>
          <w:rFonts w:ascii="Futura Lt BT" w:hAnsi="Futura Lt BT"/>
          <w:sz w:val="24"/>
          <w:szCs w:val="24"/>
        </w:rPr>
        <w:t xml:space="preserve"> proposals </w:t>
      </w:r>
      <w:r w:rsidR="00D20501">
        <w:rPr>
          <w:rFonts w:ascii="Futura Lt BT" w:hAnsi="Futura Lt BT"/>
          <w:sz w:val="24"/>
          <w:szCs w:val="24"/>
        </w:rPr>
        <w:t xml:space="preserve">for support </w:t>
      </w:r>
      <w:bookmarkStart w:id="1" w:name="_GoBack"/>
      <w:bookmarkEnd w:id="1"/>
      <w:r w:rsidR="00D20501">
        <w:rPr>
          <w:rFonts w:ascii="Futura Lt BT" w:hAnsi="Futura Lt BT"/>
          <w:sz w:val="24"/>
          <w:szCs w:val="24"/>
        </w:rPr>
        <w:t>across all income sectors</w:t>
      </w:r>
      <w:proofErr w:type="gramStart"/>
      <w:r w:rsidR="00D20501">
        <w:rPr>
          <w:rFonts w:ascii="Futura Lt BT" w:hAnsi="Futura Lt BT"/>
          <w:sz w:val="24"/>
          <w:szCs w:val="24"/>
        </w:rPr>
        <w:t>.</w:t>
      </w:r>
      <w:r w:rsidR="00510993">
        <w:rPr>
          <w:rFonts w:ascii="Futura Lt BT" w:hAnsi="Futura Lt BT"/>
          <w:sz w:val="24"/>
          <w:szCs w:val="24"/>
        </w:rPr>
        <w:t>.</w:t>
      </w:r>
      <w:proofErr w:type="gramEnd"/>
    </w:p>
    <w:p w:rsidR="00510993" w:rsidRPr="00510993" w:rsidRDefault="00510993" w:rsidP="00182CE2">
      <w:pPr>
        <w:rPr>
          <w:rFonts w:ascii="Futura Lt BT" w:hAnsi="Futura Lt BT"/>
          <w:sz w:val="24"/>
          <w:szCs w:val="24"/>
        </w:rPr>
      </w:pPr>
    </w:p>
    <w:p w:rsidR="00510993" w:rsidRPr="00510993" w:rsidRDefault="0054224D" w:rsidP="00510993">
      <w:pPr>
        <w:rPr>
          <w:rFonts w:ascii="Futura Lt BT" w:hAnsi="Futura Lt BT"/>
          <w:sz w:val="24"/>
          <w:szCs w:val="24"/>
        </w:rPr>
      </w:pPr>
      <w:r w:rsidRPr="0054224D">
        <w:rPr>
          <w:rFonts w:ascii="Futura Lt BT" w:hAnsi="Futura Lt BT" w:cs="Arial"/>
          <w:sz w:val="24"/>
          <w:szCs w:val="24"/>
        </w:rPr>
        <w:t xml:space="preserve">The Development Board is </w:t>
      </w:r>
      <w:r w:rsidR="00510993">
        <w:rPr>
          <w:rFonts w:ascii="Futura Lt BT" w:hAnsi="Futura Lt BT" w:cs="Arial"/>
          <w:sz w:val="24"/>
          <w:szCs w:val="24"/>
        </w:rPr>
        <w:t xml:space="preserve">comprised of </w:t>
      </w:r>
      <w:r w:rsidRPr="0054224D">
        <w:rPr>
          <w:rFonts w:ascii="Futura Lt BT" w:hAnsi="Futura Lt BT" w:cs="Arial"/>
          <w:sz w:val="24"/>
          <w:szCs w:val="24"/>
        </w:rPr>
        <w:t xml:space="preserve">a group of influential supporters, who assist Watford Palace Theatre’s fundraising efforts and </w:t>
      </w:r>
      <w:r w:rsidR="00F12D5A">
        <w:rPr>
          <w:rFonts w:ascii="Futura Lt BT" w:hAnsi="Futura Lt BT" w:cs="Arial"/>
          <w:sz w:val="24"/>
          <w:szCs w:val="24"/>
        </w:rPr>
        <w:t xml:space="preserve">contribute to </w:t>
      </w:r>
      <w:r w:rsidRPr="0054224D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>developing audiences, artists and communities through exciting opportunities to participate, locally, nationally and internationally.  The Board holds informal meetings at least 6 times a year</w:t>
      </w:r>
      <w:r w:rsidR="00F12D5A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 xml:space="preserve"> and supports the</w:t>
      </w:r>
      <w:r w:rsidRPr="0054224D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 xml:space="preserve"> </w:t>
      </w:r>
      <w:r w:rsidR="00F12D5A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>E</w:t>
      </w:r>
      <w:r w:rsidRPr="0054224D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 xml:space="preserve">xecutive team </w:t>
      </w:r>
      <w:r w:rsidR="00F12D5A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 xml:space="preserve">and Development Manager </w:t>
      </w:r>
      <w:r w:rsidRPr="0054224D">
        <w:rPr>
          <w:rFonts w:ascii="Futura Lt BT" w:hAnsi="Futura Lt BT" w:cs="Arial"/>
          <w:color w:val="000000"/>
          <w:sz w:val="24"/>
          <w:szCs w:val="24"/>
          <w:shd w:val="clear" w:color="auto" w:fill="FFFFFF"/>
        </w:rPr>
        <w:t>in building and maintaining connections with individuals, businesses and trusts that may be interested in supporting Watford Palace Theatre’s activities.</w:t>
      </w:r>
    </w:p>
    <w:p w:rsidR="00510993" w:rsidRPr="00510993" w:rsidRDefault="00510993" w:rsidP="00182CE2">
      <w:pPr>
        <w:rPr>
          <w:rFonts w:ascii="Futura Lt BT" w:hAnsi="Futura Lt BT"/>
          <w:sz w:val="24"/>
          <w:szCs w:val="24"/>
        </w:rPr>
      </w:pPr>
    </w:p>
    <w:p w:rsidR="000420DE" w:rsidRPr="008935A6" w:rsidRDefault="000420DE" w:rsidP="00182CE2">
      <w:pPr>
        <w:pStyle w:val="Heading2"/>
        <w:rPr>
          <w:rFonts w:ascii="Futura Lt BT" w:hAnsi="Futura Lt BT"/>
          <w:szCs w:val="24"/>
          <w:u w:val="none"/>
        </w:rPr>
      </w:pPr>
    </w:p>
    <w:p w:rsidR="00182CE2" w:rsidRPr="008935A6" w:rsidRDefault="006C7E08" w:rsidP="00182CE2">
      <w:pPr>
        <w:pStyle w:val="Heading2"/>
        <w:rPr>
          <w:rFonts w:ascii="Futura Lt BT" w:hAnsi="Futura Lt BT"/>
          <w:szCs w:val="24"/>
        </w:rPr>
      </w:pPr>
      <w:r>
        <w:rPr>
          <w:rFonts w:ascii="Futura Lt BT" w:hAnsi="Futura Lt BT"/>
          <w:szCs w:val="24"/>
        </w:rPr>
        <w:t xml:space="preserve">Principal </w:t>
      </w:r>
      <w:r w:rsidR="00182CE2" w:rsidRPr="008935A6">
        <w:rPr>
          <w:rFonts w:ascii="Futura Lt BT" w:hAnsi="Futura Lt BT"/>
          <w:szCs w:val="24"/>
        </w:rPr>
        <w:t>Responsibilities: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The post holder will</w:t>
      </w:r>
      <w:r w:rsidR="00DC566A" w:rsidRPr="008935A6">
        <w:rPr>
          <w:rFonts w:ascii="Futura Lt BT" w:hAnsi="Futura Lt BT"/>
          <w:sz w:val="24"/>
          <w:szCs w:val="24"/>
        </w:rPr>
        <w:t>: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1.</w:t>
      </w:r>
      <w:r w:rsidRPr="008935A6">
        <w:rPr>
          <w:rFonts w:ascii="Futura Lt BT" w:hAnsi="Futura Lt BT"/>
          <w:b/>
          <w:sz w:val="24"/>
          <w:szCs w:val="24"/>
        </w:rPr>
        <w:tab/>
        <w:t>Trusts and Foundations</w:t>
      </w:r>
    </w:p>
    <w:p w:rsidR="00182CE2" w:rsidRPr="008935A6" w:rsidRDefault="00182CE2" w:rsidP="00182CE2">
      <w:pPr>
        <w:rPr>
          <w:rFonts w:ascii="Futura Lt BT" w:hAnsi="Futura Lt BT"/>
          <w:sz w:val="24"/>
          <w:szCs w:val="24"/>
        </w:rPr>
      </w:pPr>
    </w:p>
    <w:p w:rsidR="00532D91" w:rsidRPr="008935A6" w:rsidRDefault="008436DC" w:rsidP="00264AA7">
      <w:pPr>
        <w:pStyle w:val="ListParagraph"/>
        <w:numPr>
          <w:ilvl w:val="0"/>
          <w:numId w:val="20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Deliver an</w:t>
      </w:r>
      <w:r w:rsidR="00532D91" w:rsidRPr="008935A6">
        <w:rPr>
          <w:rFonts w:ascii="Futura Lt BT" w:hAnsi="Futura Lt BT"/>
          <w:sz w:val="24"/>
          <w:szCs w:val="24"/>
        </w:rPr>
        <w:t xml:space="preserve"> agreed level of income from Trusts and Foundations each financial year.</w:t>
      </w:r>
    </w:p>
    <w:p w:rsidR="00532D91" w:rsidRPr="008935A6" w:rsidRDefault="00532D91" w:rsidP="00182CE2">
      <w:pPr>
        <w:rPr>
          <w:rFonts w:ascii="Futura Lt BT" w:hAnsi="Futura Lt BT"/>
          <w:sz w:val="24"/>
          <w:szCs w:val="24"/>
        </w:rPr>
      </w:pPr>
    </w:p>
    <w:p w:rsidR="005210CB" w:rsidRPr="008935A6" w:rsidRDefault="00264AA7" w:rsidP="00264AA7">
      <w:pPr>
        <w:pStyle w:val="ListParagraph"/>
        <w:numPr>
          <w:ilvl w:val="0"/>
          <w:numId w:val="20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</w:t>
      </w:r>
      <w:r w:rsidR="00DC566A" w:rsidRPr="008935A6">
        <w:rPr>
          <w:rFonts w:ascii="Futura Lt BT" w:hAnsi="Futura Lt BT"/>
          <w:sz w:val="24"/>
          <w:szCs w:val="24"/>
        </w:rPr>
        <w:t>ork closely with the</w:t>
      </w:r>
      <w:r w:rsidR="0078726E" w:rsidRPr="008935A6">
        <w:rPr>
          <w:rFonts w:ascii="Futura Lt BT" w:hAnsi="Futura Lt BT"/>
          <w:sz w:val="24"/>
          <w:szCs w:val="24"/>
        </w:rPr>
        <w:t xml:space="preserve"> Communications </w:t>
      </w:r>
      <w:r w:rsidR="00DC566A" w:rsidRPr="008935A6">
        <w:rPr>
          <w:rFonts w:ascii="Futura Lt BT" w:hAnsi="Futura Lt BT"/>
          <w:sz w:val="24"/>
          <w:szCs w:val="24"/>
        </w:rPr>
        <w:t>Director</w:t>
      </w:r>
      <w:r w:rsidR="006C7E08">
        <w:rPr>
          <w:rFonts w:ascii="Futura Lt BT" w:hAnsi="Futura Lt BT"/>
          <w:sz w:val="24"/>
          <w:szCs w:val="24"/>
        </w:rPr>
        <w:t>, Executive Producer</w:t>
      </w:r>
      <w:r w:rsidR="0078726E" w:rsidRPr="008935A6">
        <w:rPr>
          <w:rFonts w:ascii="Futura Lt BT" w:hAnsi="Futura Lt BT"/>
          <w:sz w:val="24"/>
          <w:szCs w:val="24"/>
        </w:rPr>
        <w:t xml:space="preserve"> and</w:t>
      </w:r>
      <w:r w:rsidR="00DC566A" w:rsidRPr="008935A6">
        <w:rPr>
          <w:rFonts w:ascii="Futura Lt BT" w:hAnsi="Futura Lt BT"/>
          <w:sz w:val="24"/>
          <w:szCs w:val="24"/>
        </w:rPr>
        <w:t xml:space="preserve"> Head of Participation</w:t>
      </w:r>
      <w:r w:rsidR="00C40F3F" w:rsidRPr="008935A6">
        <w:rPr>
          <w:rFonts w:ascii="Futura Lt BT" w:hAnsi="Futura Lt BT"/>
          <w:sz w:val="24"/>
          <w:szCs w:val="24"/>
        </w:rPr>
        <w:t xml:space="preserve"> </w:t>
      </w:r>
      <w:r w:rsidR="00DC566A" w:rsidRPr="008935A6">
        <w:rPr>
          <w:rFonts w:ascii="Futura Lt BT" w:hAnsi="Futura Lt BT"/>
          <w:sz w:val="24"/>
          <w:szCs w:val="24"/>
        </w:rPr>
        <w:t>to identify fundraising requirements</w:t>
      </w:r>
      <w:r w:rsidRPr="008935A6">
        <w:rPr>
          <w:rFonts w:ascii="Futura Lt BT" w:hAnsi="Futura Lt BT"/>
          <w:sz w:val="24"/>
          <w:szCs w:val="24"/>
        </w:rPr>
        <w:t xml:space="preserve"> and </w:t>
      </w:r>
      <w:r w:rsidR="008420D5" w:rsidRPr="008935A6">
        <w:rPr>
          <w:rFonts w:ascii="Futura Lt BT" w:hAnsi="Futura Lt BT"/>
          <w:sz w:val="24"/>
          <w:szCs w:val="24"/>
        </w:rPr>
        <w:t>research</w:t>
      </w:r>
      <w:r w:rsidR="00210445">
        <w:rPr>
          <w:rFonts w:ascii="Futura Lt BT" w:hAnsi="Futura Lt BT"/>
          <w:sz w:val="24"/>
          <w:szCs w:val="24"/>
        </w:rPr>
        <w:t xml:space="preserve"> </w:t>
      </w:r>
      <w:r w:rsidR="00770A8C" w:rsidRPr="008935A6">
        <w:rPr>
          <w:rFonts w:ascii="Futura Lt BT" w:hAnsi="Futura Lt BT"/>
          <w:sz w:val="24"/>
          <w:szCs w:val="24"/>
        </w:rPr>
        <w:t>and identify grant opportunities</w:t>
      </w:r>
      <w:r w:rsidRPr="008935A6">
        <w:rPr>
          <w:rFonts w:ascii="Futura Lt BT" w:hAnsi="Futura Lt BT"/>
          <w:sz w:val="24"/>
          <w:szCs w:val="24"/>
        </w:rPr>
        <w:t xml:space="preserve"> in a timely manner to meet these requirements</w:t>
      </w:r>
      <w:r w:rsidR="005210CB" w:rsidRPr="008935A6">
        <w:rPr>
          <w:rFonts w:ascii="Futura Lt BT" w:hAnsi="Futura Lt BT"/>
          <w:sz w:val="24"/>
          <w:szCs w:val="24"/>
        </w:rPr>
        <w:br/>
      </w:r>
    </w:p>
    <w:p w:rsidR="007B0E40" w:rsidRPr="008935A6" w:rsidRDefault="00264AA7" w:rsidP="00264AA7">
      <w:pPr>
        <w:pStyle w:val="ListParagraph"/>
        <w:numPr>
          <w:ilvl w:val="0"/>
          <w:numId w:val="20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P</w:t>
      </w:r>
      <w:r w:rsidR="00770A8C" w:rsidRPr="008935A6">
        <w:rPr>
          <w:rFonts w:ascii="Futura Lt BT" w:hAnsi="Futura Lt BT"/>
          <w:sz w:val="24"/>
          <w:szCs w:val="24"/>
        </w:rPr>
        <w:t xml:space="preserve">repare written applications </w:t>
      </w:r>
      <w:r w:rsidR="007B0E40" w:rsidRPr="008935A6">
        <w:rPr>
          <w:rFonts w:ascii="Futura Lt BT" w:hAnsi="Futura Lt BT"/>
          <w:sz w:val="24"/>
          <w:szCs w:val="24"/>
        </w:rPr>
        <w:t xml:space="preserve">to Trusts and Foundations, tracking responses and ensuring appropriate follow-up </w:t>
      </w:r>
      <w:r w:rsidR="00FA56F3" w:rsidRPr="008935A6">
        <w:rPr>
          <w:rFonts w:ascii="Futura Lt BT" w:hAnsi="Futura Lt BT"/>
          <w:sz w:val="24"/>
          <w:szCs w:val="24"/>
        </w:rPr>
        <w:t>work is actioned</w:t>
      </w:r>
    </w:p>
    <w:p w:rsidR="007B0E40" w:rsidRPr="008935A6" w:rsidRDefault="007B0E40" w:rsidP="007B0E40">
      <w:pPr>
        <w:pStyle w:val="ListParagraph"/>
        <w:rPr>
          <w:rFonts w:ascii="Futura Lt BT" w:hAnsi="Futura Lt BT"/>
          <w:sz w:val="24"/>
          <w:szCs w:val="24"/>
        </w:rPr>
      </w:pPr>
    </w:p>
    <w:p w:rsidR="00182CE2" w:rsidRPr="008935A6" w:rsidRDefault="00264AA7" w:rsidP="00264AA7">
      <w:pPr>
        <w:pStyle w:val="ListParagraph"/>
        <w:numPr>
          <w:ilvl w:val="0"/>
          <w:numId w:val="20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</w:t>
      </w:r>
      <w:r w:rsidR="00910ECE" w:rsidRPr="008935A6">
        <w:rPr>
          <w:rFonts w:ascii="Futura Lt BT" w:hAnsi="Futura Lt BT"/>
          <w:sz w:val="24"/>
          <w:szCs w:val="24"/>
        </w:rPr>
        <w:t xml:space="preserve">rrange for the members of the Development Board, Artistic Director and </w:t>
      </w:r>
      <w:r w:rsidR="0078726E" w:rsidRPr="008935A6">
        <w:rPr>
          <w:rFonts w:ascii="Futura Lt BT" w:hAnsi="Futura Lt BT"/>
          <w:sz w:val="24"/>
          <w:szCs w:val="24"/>
        </w:rPr>
        <w:t>Communications Director</w:t>
      </w:r>
      <w:r w:rsidR="00B94B3E" w:rsidRPr="008935A6">
        <w:rPr>
          <w:rFonts w:ascii="Futura Lt BT" w:hAnsi="Futura Lt BT"/>
          <w:sz w:val="24"/>
          <w:szCs w:val="24"/>
        </w:rPr>
        <w:t xml:space="preserve"> to </w:t>
      </w:r>
      <w:r w:rsidR="007B0E40" w:rsidRPr="008935A6">
        <w:rPr>
          <w:rFonts w:ascii="Futura Lt BT" w:hAnsi="Futura Lt BT"/>
          <w:sz w:val="24"/>
          <w:szCs w:val="24"/>
        </w:rPr>
        <w:t>meet with and cultivate contacts within gran</w:t>
      </w:r>
      <w:r w:rsidR="00910ECE" w:rsidRPr="008935A6">
        <w:rPr>
          <w:rFonts w:ascii="Futura Lt BT" w:hAnsi="Futura Lt BT"/>
          <w:sz w:val="24"/>
          <w:szCs w:val="24"/>
        </w:rPr>
        <w:t>t giving Trusts and Foundations.</w:t>
      </w:r>
    </w:p>
    <w:p w:rsidR="007B0E40" w:rsidRPr="008935A6" w:rsidRDefault="007B0E40" w:rsidP="007B0E40">
      <w:pPr>
        <w:pStyle w:val="ListParagraph"/>
        <w:rPr>
          <w:rFonts w:ascii="Futura Lt BT" w:hAnsi="Futura Lt BT"/>
          <w:sz w:val="24"/>
          <w:szCs w:val="24"/>
        </w:rPr>
      </w:pPr>
    </w:p>
    <w:p w:rsidR="005210CB" w:rsidRPr="008935A6" w:rsidRDefault="006D660E" w:rsidP="00264AA7">
      <w:pPr>
        <w:pStyle w:val="ListParagraph"/>
        <w:numPr>
          <w:ilvl w:val="0"/>
          <w:numId w:val="20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Research, gather intelligence and produce briefings to k</w:t>
      </w:r>
      <w:r w:rsidR="006C7E08">
        <w:rPr>
          <w:rFonts w:ascii="Futura Lt BT" w:hAnsi="Futura Lt BT"/>
          <w:sz w:val="24"/>
          <w:szCs w:val="24"/>
        </w:rPr>
        <w:t>eep the</w:t>
      </w:r>
      <w:r w:rsidR="0078726E" w:rsidRPr="008935A6">
        <w:rPr>
          <w:rFonts w:ascii="Futura Lt BT" w:hAnsi="Futura Lt BT"/>
          <w:sz w:val="24"/>
          <w:szCs w:val="24"/>
        </w:rPr>
        <w:t xml:space="preserve"> Communications</w:t>
      </w:r>
      <w:r w:rsidR="00A36CAA" w:rsidRPr="008935A6">
        <w:rPr>
          <w:rFonts w:ascii="Futura Lt BT" w:hAnsi="Futura Lt BT"/>
          <w:sz w:val="24"/>
          <w:szCs w:val="24"/>
        </w:rPr>
        <w:t xml:space="preserve"> Director </w:t>
      </w:r>
      <w:r w:rsidR="006C7E08">
        <w:rPr>
          <w:rFonts w:ascii="Futura Lt BT" w:hAnsi="Futura Lt BT"/>
          <w:sz w:val="24"/>
          <w:szCs w:val="24"/>
        </w:rPr>
        <w:t>and Exe</w:t>
      </w:r>
      <w:r w:rsidR="008436DC">
        <w:rPr>
          <w:rFonts w:ascii="Futura Lt BT" w:hAnsi="Futura Lt BT"/>
          <w:sz w:val="24"/>
          <w:szCs w:val="24"/>
        </w:rPr>
        <w:t>cut</w:t>
      </w:r>
      <w:r w:rsidR="006C7E08">
        <w:rPr>
          <w:rFonts w:ascii="Futura Lt BT" w:hAnsi="Futura Lt BT"/>
          <w:sz w:val="24"/>
          <w:szCs w:val="24"/>
        </w:rPr>
        <w:t>ive team</w:t>
      </w:r>
      <w:r w:rsidR="005210CB" w:rsidRPr="008935A6">
        <w:rPr>
          <w:rFonts w:ascii="Futura Lt BT" w:hAnsi="Futura Lt BT"/>
          <w:sz w:val="24"/>
          <w:szCs w:val="24"/>
        </w:rPr>
        <w:t xml:space="preserve"> </w:t>
      </w:r>
      <w:proofErr w:type="gramStart"/>
      <w:r w:rsidR="005210CB" w:rsidRPr="008935A6">
        <w:rPr>
          <w:rFonts w:ascii="Futura Lt BT" w:hAnsi="Futura Lt BT"/>
          <w:sz w:val="24"/>
          <w:szCs w:val="24"/>
        </w:rPr>
        <w:t>appraised</w:t>
      </w:r>
      <w:proofErr w:type="gramEnd"/>
      <w:r w:rsidR="005210CB" w:rsidRPr="008935A6">
        <w:rPr>
          <w:rFonts w:ascii="Futura Lt BT" w:hAnsi="Futura Lt BT"/>
          <w:sz w:val="24"/>
          <w:szCs w:val="24"/>
        </w:rPr>
        <w:t xml:space="preserve"> of the work and objectives of key Trusts and Foundations</w:t>
      </w:r>
      <w:r>
        <w:rPr>
          <w:rFonts w:ascii="Futura Lt BT" w:hAnsi="Futura Lt BT"/>
          <w:sz w:val="24"/>
          <w:szCs w:val="24"/>
        </w:rPr>
        <w:t xml:space="preserve"> in order to prioritise targets</w:t>
      </w:r>
      <w:r w:rsidR="00532D91" w:rsidRPr="008935A6">
        <w:rPr>
          <w:rFonts w:ascii="Futura Lt BT" w:hAnsi="Futura Lt BT"/>
          <w:sz w:val="24"/>
          <w:szCs w:val="24"/>
        </w:rPr>
        <w:t>.</w:t>
      </w:r>
    </w:p>
    <w:p w:rsidR="007B0E40" w:rsidRPr="008935A6" w:rsidRDefault="007B0E40" w:rsidP="007B0E40">
      <w:pPr>
        <w:pStyle w:val="ListParagraph"/>
        <w:rPr>
          <w:rFonts w:ascii="Futura Lt BT" w:hAnsi="Futura Lt BT"/>
          <w:sz w:val="24"/>
          <w:szCs w:val="24"/>
        </w:rPr>
      </w:pPr>
    </w:p>
    <w:p w:rsidR="00DC566A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2.</w:t>
      </w:r>
      <w:r w:rsidRPr="008935A6">
        <w:rPr>
          <w:rFonts w:ascii="Futura Lt BT" w:hAnsi="Futura Lt BT"/>
          <w:b/>
          <w:sz w:val="24"/>
          <w:szCs w:val="24"/>
        </w:rPr>
        <w:tab/>
        <w:t>Corporate Sponsorship</w:t>
      </w:r>
    </w:p>
    <w:p w:rsidR="00910ECE" w:rsidRPr="008935A6" w:rsidRDefault="00910ECE" w:rsidP="00182CE2">
      <w:pPr>
        <w:rPr>
          <w:rFonts w:ascii="Futura Lt BT" w:hAnsi="Futura Lt BT"/>
          <w:b/>
          <w:sz w:val="24"/>
          <w:szCs w:val="24"/>
        </w:rPr>
      </w:pPr>
    </w:p>
    <w:p w:rsidR="00910ECE" w:rsidRPr="008935A6" w:rsidRDefault="00264AA7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 xml:space="preserve">Deliver </w:t>
      </w:r>
      <w:r w:rsidR="008436DC">
        <w:rPr>
          <w:rFonts w:ascii="Futura Lt BT" w:hAnsi="Futura Lt BT"/>
          <w:sz w:val="24"/>
          <w:szCs w:val="24"/>
        </w:rPr>
        <w:t>a</w:t>
      </w:r>
      <w:r w:rsidR="00910ECE" w:rsidRPr="008935A6">
        <w:rPr>
          <w:rFonts w:ascii="Futura Lt BT" w:hAnsi="Futura Lt BT"/>
          <w:sz w:val="24"/>
          <w:szCs w:val="24"/>
        </w:rPr>
        <w:t xml:space="preserve">n agreed level of income from </w:t>
      </w:r>
      <w:r w:rsidR="00F04498" w:rsidRPr="008935A6">
        <w:rPr>
          <w:rFonts w:ascii="Futura Lt BT" w:hAnsi="Futura Lt BT"/>
          <w:sz w:val="24"/>
          <w:szCs w:val="24"/>
        </w:rPr>
        <w:t>Corporate Sponsorship each financial year.</w:t>
      </w:r>
    </w:p>
    <w:p w:rsidR="00910ECE" w:rsidRPr="008935A6" w:rsidRDefault="00910ECE" w:rsidP="00182CE2">
      <w:pPr>
        <w:rPr>
          <w:rFonts w:ascii="Futura Lt BT" w:hAnsi="Futura Lt BT"/>
          <w:sz w:val="24"/>
          <w:szCs w:val="24"/>
        </w:rPr>
      </w:pPr>
    </w:p>
    <w:p w:rsidR="00910ECE" w:rsidRPr="008935A6" w:rsidRDefault="00910ECE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Develop structured  sponsorship packages</w:t>
      </w:r>
      <w:r w:rsidR="00F04498" w:rsidRPr="008935A6">
        <w:rPr>
          <w:rFonts w:ascii="Futura Lt BT" w:hAnsi="Futura Lt BT"/>
          <w:sz w:val="24"/>
          <w:szCs w:val="24"/>
        </w:rPr>
        <w:t xml:space="preserve"> (both for cash sponsorship and in-kind sponsorship where this will reduce the Theatre’s costs)</w:t>
      </w:r>
      <w:r w:rsidRPr="008935A6">
        <w:rPr>
          <w:rFonts w:ascii="Futura Lt BT" w:hAnsi="Futura Lt BT"/>
          <w:sz w:val="24"/>
          <w:szCs w:val="24"/>
        </w:rPr>
        <w:t xml:space="preserve"> for varying sizes of local and national businesses.</w:t>
      </w:r>
    </w:p>
    <w:p w:rsidR="00F04498" w:rsidRPr="008935A6" w:rsidRDefault="00F04498" w:rsidP="00182CE2">
      <w:pPr>
        <w:rPr>
          <w:rFonts w:ascii="Futura Lt BT" w:hAnsi="Futura Lt BT"/>
          <w:sz w:val="24"/>
          <w:szCs w:val="24"/>
        </w:rPr>
      </w:pPr>
    </w:p>
    <w:p w:rsidR="00F04498" w:rsidRDefault="00F04498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Compile and maintain up to date records of identified corporate relationship opportunities and track and follow-up approaches.</w:t>
      </w:r>
    </w:p>
    <w:p w:rsidR="006C7E08" w:rsidRPr="006C7E08" w:rsidRDefault="006C7E08" w:rsidP="006C7E08">
      <w:pPr>
        <w:pStyle w:val="ListParagraph"/>
        <w:rPr>
          <w:rFonts w:ascii="Futura Lt BT" w:hAnsi="Futura Lt BT"/>
          <w:sz w:val="24"/>
          <w:szCs w:val="24"/>
        </w:rPr>
      </w:pPr>
    </w:p>
    <w:p w:rsidR="005210CB" w:rsidRPr="008935A6" w:rsidRDefault="00F04498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O</w:t>
      </w:r>
      <w:r w:rsidR="005210CB" w:rsidRPr="008935A6">
        <w:rPr>
          <w:rFonts w:ascii="Futura Lt BT" w:hAnsi="Futura Lt BT"/>
          <w:sz w:val="24"/>
          <w:szCs w:val="24"/>
        </w:rPr>
        <w:t xml:space="preserve">versee </w:t>
      </w:r>
      <w:r w:rsidR="008436DC">
        <w:rPr>
          <w:rFonts w:ascii="Futura Lt BT" w:hAnsi="Futura Lt BT"/>
          <w:sz w:val="24"/>
          <w:szCs w:val="24"/>
        </w:rPr>
        <w:t>the delivery of the benefits the Theatre undertakes to provide to sponsors</w:t>
      </w:r>
      <w:r w:rsidR="005210CB" w:rsidRPr="008935A6">
        <w:rPr>
          <w:rFonts w:ascii="Futura Lt BT" w:hAnsi="Futura Lt BT"/>
          <w:sz w:val="24"/>
          <w:szCs w:val="24"/>
        </w:rPr>
        <w:t>, liaising with colleagues across the organisation as required</w:t>
      </w:r>
      <w:r w:rsidR="00532D91" w:rsidRPr="008935A6">
        <w:rPr>
          <w:rFonts w:ascii="Futura Lt BT" w:hAnsi="Futura Lt BT"/>
          <w:sz w:val="24"/>
          <w:szCs w:val="24"/>
        </w:rPr>
        <w:t>.</w:t>
      </w:r>
    </w:p>
    <w:p w:rsidR="002106B8" w:rsidRPr="008935A6" w:rsidRDefault="002106B8" w:rsidP="002106B8">
      <w:pPr>
        <w:rPr>
          <w:rFonts w:ascii="Futura Lt BT" w:hAnsi="Futura Lt BT"/>
          <w:sz w:val="24"/>
          <w:szCs w:val="24"/>
        </w:rPr>
      </w:pPr>
    </w:p>
    <w:p w:rsidR="002106B8" w:rsidRPr="008935A6" w:rsidRDefault="002106B8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Arrange for the members of the Development Board, Artistic Director and Communications Director to meet with and cultivate contacts within identified businesses.</w:t>
      </w:r>
    </w:p>
    <w:p w:rsidR="002106B8" w:rsidRPr="008935A6" w:rsidRDefault="002106B8" w:rsidP="00770A8C">
      <w:pPr>
        <w:ind w:left="720" w:hanging="720"/>
        <w:rPr>
          <w:rFonts w:ascii="Futura Lt BT" w:hAnsi="Futura Lt BT"/>
          <w:sz w:val="24"/>
          <w:szCs w:val="24"/>
        </w:rPr>
      </w:pPr>
    </w:p>
    <w:p w:rsidR="00532D91" w:rsidRPr="008935A6" w:rsidRDefault="006D660E" w:rsidP="00264AA7">
      <w:pPr>
        <w:pStyle w:val="ListParagraph"/>
        <w:numPr>
          <w:ilvl w:val="0"/>
          <w:numId w:val="21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Review, Develop, o</w:t>
      </w:r>
      <w:r w:rsidR="00532D91" w:rsidRPr="008935A6">
        <w:rPr>
          <w:rFonts w:ascii="Futura Lt BT" w:hAnsi="Futura Lt BT"/>
          <w:sz w:val="24"/>
          <w:szCs w:val="24"/>
        </w:rPr>
        <w:t xml:space="preserve">rganise and manage corporate cultivation </w:t>
      </w:r>
      <w:r w:rsidR="00264AA7" w:rsidRPr="008935A6">
        <w:rPr>
          <w:rFonts w:ascii="Futura Lt BT" w:hAnsi="Futura Lt BT"/>
          <w:sz w:val="24"/>
          <w:szCs w:val="24"/>
        </w:rPr>
        <w:t>events</w:t>
      </w:r>
      <w:r w:rsidR="008436DC">
        <w:rPr>
          <w:rFonts w:ascii="Futura Lt BT" w:hAnsi="Futura Lt BT"/>
          <w:sz w:val="24"/>
          <w:szCs w:val="24"/>
        </w:rPr>
        <w:t>,</w:t>
      </w:r>
      <w:r w:rsidR="00264AA7" w:rsidRPr="008935A6">
        <w:rPr>
          <w:rFonts w:ascii="Futura Lt BT" w:hAnsi="Futura Lt BT"/>
          <w:sz w:val="24"/>
          <w:szCs w:val="24"/>
        </w:rPr>
        <w:t xml:space="preserve"> </w:t>
      </w:r>
      <w:r w:rsidR="008436DC">
        <w:rPr>
          <w:rFonts w:ascii="Futura Lt BT" w:hAnsi="Futura Lt BT"/>
          <w:sz w:val="24"/>
          <w:szCs w:val="24"/>
        </w:rPr>
        <w:t>liaising</w:t>
      </w:r>
      <w:r w:rsidR="00264AA7" w:rsidRPr="008935A6">
        <w:rPr>
          <w:rFonts w:ascii="Futura Lt BT" w:hAnsi="Futura Lt BT"/>
          <w:sz w:val="24"/>
          <w:szCs w:val="24"/>
        </w:rPr>
        <w:t xml:space="preserve"> with colleague</w:t>
      </w:r>
      <w:r w:rsidR="008436DC">
        <w:rPr>
          <w:rFonts w:ascii="Futura Lt BT" w:hAnsi="Futura Lt BT"/>
          <w:sz w:val="24"/>
          <w:szCs w:val="24"/>
        </w:rPr>
        <w:t>s across the Theatre</w:t>
      </w:r>
      <w:r w:rsidR="00264AA7" w:rsidRPr="008935A6">
        <w:rPr>
          <w:rFonts w:ascii="Futura Lt BT" w:hAnsi="Futura Lt BT"/>
          <w:sz w:val="24"/>
          <w:szCs w:val="24"/>
        </w:rPr>
        <w:t xml:space="preserve"> to ensure the smooth delivery of events.</w:t>
      </w:r>
    </w:p>
    <w:p w:rsidR="00DC566A" w:rsidRPr="008935A6" w:rsidRDefault="00DC566A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3.</w:t>
      </w:r>
      <w:r w:rsidRPr="008935A6">
        <w:rPr>
          <w:rFonts w:ascii="Futura Lt BT" w:hAnsi="Futura Lt BT"/>
          <w:b/>
          <w:sz w:val="24"/>
          <w:szCs w:val="24"/>
        </w:rPr>
        <w:tab/>
      </w:r>
      <w:r w:rsidR="00770A8C" w:rsidRPr="008935A6">
        <w:rPr>
          <w:rFonts w:ascii="Futura Lt BT" w:hAnsi="Futura Lt BT"/>
          <w:b/>
          <w:sz w:val="24"/>
          <w:szCs w:val="24"/>
        </w:rPr>
        <w:t xml:space="preserve">Individual Giving </w:t>
      </w:r>
    </w:p>
    <w:p w:rsidR="00532D91" w:rsidRPr="008935A6" w:rsidRDefault="00532D91" w:rsidP="00182CE2">
      <w:pPr>
        <w:rPr>
          <w:rFonts w:ascii="Futura Lt BT" w:hAnsi="Futura Lt BT"/>
          <w:b/>
          <w:sz w:val="24"/>
          <w:szCs w:val="24"/>
        </w:rPr>
      </w:pPr>
    </w:p>
    <w:p w:rsidR="008C0E6F" w:rsidRDefault="00264AA7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 xml:space="preserve">Deliver </w:t>
      </w:r>
      <w:r w:rsidR="008C0E6F">
        <w:rPr>
          <w:rFonts w:ascii="Futura Lt BT" w:hAnsi="Futura Lt BT"/>
          <w:sz w:val="24"/>
          <w:szCs w:val="24"/>
        </w:rPr>
        <w:t>a</w:t>
      </w:r>
      <w:r w:rsidR="00532D91" w:rsidRPr="008436DC">
        <w:rPr>
          <w:rFonts w:ascii="Futura Lt BT" w:hAnsi="Futura Lt BT"/>
          <w:sz w:val="24"/>
          <w:szCs w:val="24"/>
        </w:rPr>
        <w:t>n agreed level of income from Individual Giving each financial year</w:t>
      </w:r>
    </w:p>
    <w:p w:rsidR="00532D91" w:rsidRPr="008436DC" w:rsidRDefault="008C0E6F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 xml:space="preserve">Deliver an agreed </w:t>
      </w:r>
      <w:r w:rsidR="00F12D5A">
        <w:rPr>
          <w:rFonts w:ascii="Futura Lt BT" w:hAnsi="Futura Lt BT"/>
          <w:sz w:val="24"/>
          <w:szCs w:val="24"/>
        </w:rPr>
        <w:t xml:space="preserve">increase </w:t>
      </w:r>
      <w:r>
        <w:rPr>
          <w:rFonts w:ascii="Futura Lt BT" w:hAnsi="Futura Lt BT"/>
          <w:sz w:val="24"/>
          <w:szCs w:val="24"/>
        </w:rPr>
        <w:t xml:space="preserve">(such increase to be agreed between the Development Manager, the Executive Team and the Development Board) to </w:t>
      </w:r>
      <w:r w:rsidR="00F12D5A">
        <w:rPr>
          <w:rFonts w:ascii="Futura Lt BT" w:hAnsi="Futura Lt BT"/>
          <w:sz w:val="24"/>
          <w:szCs w:val="24"/>
        </w:rPr>
        <w:t>the donor pool</w:t>
      </w:r>
      <w:r w:rsidR="00532D91" w:rsidRPr="008436DC">
        <w:rPr>
          <w:rFonts w:ascii="Futura Lt BT" w:hAnsi="Futura Lt BT"/>
          <w:sz w:val="24"/>
          <w:szCs w:val="24"/>
        </w:rPr>
        <w:t>.</w:t>
      </w:r>
    </w:p>
    <w:p w:rsidR="00182CE2" w:rsidRPr="008436DC" w:rsidRDefault="00182CE2" w:rsidP="008359AB">
      <w:pPr>
        <w:rPr>
          <w:rFonts w:ascii="Futura Lt BT" w:hAnsi="Futura Lt BT"/>
          <w:sz w:val="24"/>
          <w:szCs w:val="24"/>
        </w:rPr>
      </w:pPr>
    </w:p>
    <w:p w:rsidR="00F04498" w:rsidRPr="008436DC" w:rsidRDefault="00F04498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>W</w:t>
      </w:r>
      <w:r w:rsidR="00770A8C" w:rsidRPr="008436DC">
        <w:rPr>
          <w:rFonts w:ascii="Futura Lt BT" w:hAnsi="Futura Lt BT"/>
          <w:sz w:val="24"/>
          <w:szCs w:val="24"/>
        </w:rPr>
        <w:t xml:space="preserve">ork closely with the </w:t>
      </w:r>
      <w:r w:rsidR="008436DC">
        <w:rPr>
          <w:rFonts w:ascii="Futura Lt BT" w:hAnsi="Futura Lt BT"/>
          <w:sz w:val="24"/>
          <w:szCs w:val="24"/>
        </w:rPr>
        <w:t>Sales &amp; Membership Manager</w:t>
      </w:r>
      <w:r w:rsidR="00770A8C" w:rsidRPr="008436DC">
        <w:rPr>
          <w:rFonts w:ascii="Futura Lt BT" w:hAnsi="Futura Lt BT"/>
          <w:sz w:val="24"/>
          <w:szCs w:val="24"/>
        </w:rPr>
        <w:t xml:space="preserve"> to</w:t>
      </w:r>
      <w:r w:rsidRPr="008436DC">
        <w:rPr>
          <w:rFonts w:ascii="Futura Lt BT" w:hAnsi="Futura Lt BT"/>
          <w:sz w:val="24"/>
          <w:szCs w:val="24"/>
        </w:rPr>
        <w:t xml:space="preserve"> deliver set targets for additional customer donations</w:t>
      </w:r>
      <w:r w:rsidR="001F1BDC" w:rsidRPr="008436DC">
        <w:rPr>
          <w:rFonts w:ascii="Futura Lt BT" w:hAnsi="Futura Lt BT"/>
          <w:sz w:val="24"/>
          <w:szCs w:val="24"/>
        </w:rPr>
        <w:t xml:space="preserve"> when booking via B</w:t>
      </w:r>
      <w:r w:rsidRPr="008436DC">
        <w:rPr>
          <w:rFonts w:ascii="Futura Lt BT" w:hAnsi="Futura Lt BT"/>
          <w:sz w:val="24"/>
          <w:szCs w:val="24"/>
        </w:rPr>
        <w:t xml:space="preserve">ox </w:t>
      </w:r>
      <w:r w:rsidR="001F1BDC" w:rsidRPr="008436DC">
        <w:rPr>
          <w:rFonts w:ascii="Futura Lt BT" w:hAnsi="Futura Lt BT"/>
          <w:sz w:val="24"/>
          <w:szCs w:val="24"/>
        </w:rPr>
        <w:t>O</w:t>
      </w:r>
      <w:r w:rsidRPr="008436DC">
        <w:rPr>
          <w:rFonts w:ascii="Futura Lt BT" w:hAnsi="Futura Lt BT"/>
          <w:sz w:val="24"/>
          <w:szCs w:val="24"/>
        </w:rPr>
        <w:t>ffice (round up and online donations etc).</w:t>
      </w:r>
    </w:p>
    <w:p w:rsidR="00F04498" w:rsidRPr="008436DC" w:rsidRDefault="00F04498" w:rsidP="008359AB">
      <w:pPr>
        <w:rPr>
          <w:rFonts w:ascii="Futura Lt BT" w:hAnsi="Futura Lt BT"/>
          <w:sz w:val="24"/>
          <w:szCs w:val="24"/>
        </w:rPr>
      </w:pPr>
    </w:p>
    <w:p w:rsidR="00FA56F3" w:rsidRPr="008436DC" w:rsidRDefault="00F04498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 xml:space="preserve">Review and deliver the </w:t>
      </w:r>
      <w:r w:rsidR="007B0E40" w:rsidRPr="008436DC">
        <w:rPr>
          <w:rFonts w:ascii="Futura Lt BT" w:hAnsi="Futura Lt BT"/>
          <w:sz w:val="24"/>
          <w:szCs w:val="24"/>
        </w:rPr>
        <w:t>Theatr</w:t>
      </w:r>
      <w:r w:rsidR="00DF791C" w:rsidRPr="008436DC">
        <w:rPr>
          <w:rFonts w:ascii="Futura Lt BT" w:hAnsi="Futura Lt BT"/>
          <w:sz w:val="24"/>
          <w:szCs w:val="24"/>
        </w:rPr>
        <w:t>e’s Friends and Donors Membership scheme</w:t>
      </w:r>
      <w:r w:rsidR="00241529" w:rsidRPr="008436DC">
        <w:rPr>
          <w:rFonts w:ascii="Futura Lt BT" w:hAnsi="Futura Lt BT"/>
          <w:sz w:val="24"/>
          <w:szCs w:val="24"/>
        </w:rPr>
        <w:t xml:space="preserve"> </w:t>
      </w:r>
      <w:r w:rsidR="002E50C1" w:rsidRPr="008436DC">
        <w:rPr>
          <w:rFonts w:ascii="Futura Lt BT" w:hAnsi="Futura Lt BT"/>
          <w:sz w:val="24"/>
          <w:szCs w:val="24"/>
        </w:rPr>
        <w:t>and</w:t>
      </w:r>
      <w:r w:rsidR="00DF791C" w:rsidRPr="008436DC">
        <w:rPr>
          <w:rFonts w:ascii="Futura Lt BT" w:hAnsi="Futura Lt BT"/>
          <w:sz w:val="24"/>
          <w:szCs w:val="24"/>
        </w:rPr>
        <w:t xml:space="preserve"> creat</w:t>
      </w:r>
      <w:r w:rsidR="002E50C1" w:rsidRPr="008436DC">
        <w:rPr>
          <w:rFonts w:ascii="Futura Lt BT" w:hAnsi="Futura Lt BT"/>
          <w:sz w:val="24"/>
          <w:szCs w:val="24"/>
        </w:rPr>
        <w:t>e</w:t>
      </w:r>
      <w:r w:rsidR="00DF791C" w:rsidRPr="008436DC">
        <w:rPr>
          <w:rFonts w:ascii="Futura Lt BT" w:hAnsi="Futura Lt BT"/>
          <w:sz w:val="24"/>
          <w:szCs w:val="24"/>
        </w:rPr>
        <w:t xml:space="preserve"> </w:t>
      </w:r>
      <w:r w:rsidR="00241529" w:rsidRPr="008436DC">
        <w:rPr>
          <w:rFonts w:ascii="Futura Lt BT" w:hAnsi="Futura Lt BT"/>
          <w:sz w:val="24"/>
          <w:szCs w:val="24"/>
        </w:rPr>
        <w:t xml:space="preserve">a </w:t>
      </w:r>
      <w:r w:rsidR="00DF791C" w:rsidRPr="008436DC">
        <w:rPr>
          <w:rFonts w:ascii="Futura Lt BT" w:hAnsi="Futura Lt BT"/>
          <w:sz w:val="24"/>
          <w:szCs w:val="24"/>
        </w:rPr>
        <w:t>structured relationship ladder</w:t>
      </w:r>
      <w:r w:rsidR="00241529" w:rsidRPr="008436DC">
        <w:rPr>
          <w:rFonts w:ascii="Futura Lt BT" w:hAnsi="Futura Lt BT"/>
          <w:sz w:val="24"/>
          <w:szCs w:val="24"/>
        </w:rPr>
        <w:t xml:space="preserve"> of giving</w:t>
      </w:r>
      <w:r w:rsidR="00DF791C" w:rsidRPr="008436DC">
        <w:rPr>
          <w:rFonts w:ascii="Futura Lt BT" w:hAnsi="Futura Lt BT"/>
          <w:sz w:val="24"/>
          <w:szCs w:val="24"/>
        </w:rPr>
        <w:t xml:space="preserve"> for friends and donors</w:t>
      </w:r>
      <w:r w:rsidR="001F1BDC" w:rsidRPr="008436DC">
        <w:rPr>
          <w:rFonts w:ascii="Futura Lt BT" w:hAnsi="Futura Lt BT"/>
          <w:sz w:val="24"/>
          <w:szCs w:val="24"/>
        </w:rPr>
        <w:t xml:space="preserve"> and ensuring the delivery of all agreed benefits</w:t>
      </w:r>
      <w:r w:rsidR="008359AB" w:rsidRPr="008436DC">
        <w:rPr>
          <w:rFonts w:ascii="Futura Lt BT" w:hAnsi="Futura Lt BT"/>
          <w:sz w:val="24"/>
          <w:szCs w:val="24"/>
        </w:rPr>
        <w:t>.</w:t>
      </w:r>
      <w:r w:rsidR="00F12D5A">
        <w:rPr>
          <w:rFonts w:ascii="Futura Lt BT" w:hAnsi="Futura Lt BT"/>
          <w:sz w:val="24"/>
          <w:szCs w:val="24"/>
        </w:rPr>
        <w:t xml:space="preserve"> The Development Manager will seek the renewal and increasing commitment of existing donors up the ladder of giving.</w:t>
      </w:r>
    </w:p>
    <w:p w:rsidR="008359AB" w:rsidRPr="008436DC" w:rsidRDefault="008359AB" w:rsidP="008359AB">
      <w:pPr>
        <w:rPr>
          <w:rFonts w:ascii="Futura Lt BT" w:hAnsi="Futura Lt BT"/>
          <w:sz w:val="24"/>
          <w:szCs w:val="24"/>
        </w:rPr>
      </w:pPr>
    </w:p>
    <w:p w:rsidR="00241529" w:rsidRPr="008436DC" w:rsidRDefault="00F04498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 xml:space="preserve">Identify potential </w:t>
      </w:r>
      <w:r w:rsidR="001F1BDC" w:rsidRPr="008436DC">
        <w:rPr>
          <w:rFonts w:ascii="Futura Lt BT" w:hAnsi="Futura Lt BT"/>
          <w:sz w:val="24"/>
          <w:szCs w:val="24"/>
        </w:rPr>
        <w:t>ind</w:t>
      </w:r>
      <w:r w:rsidR="008359AB" w:rsidRPr="008436DC">
        <w:rPr>
          <w:rFonts w:ascii="Futura Lt BT" w:hAnsi="Futura Lt BT"/>
          <w:sz w:val="24"/>
          <w:szCs w:val="24"/>
        </w:rPr>
        <w:t xml:space="preserve">ividual giving donors </w:t>
      </w:r>
      <w:r w:rsidR="00241529" w:rsidRPr="008436DC">
        <w:rPr>
          <w:rFonts w:ascii="Futura Lt BT" w:hAnsi="Futura Lt BT"/>
          <w:sz w:val="24"/>
          <w:szCs w:val="24"/>
        </w:rPr>
        <w:t xml:space="preserve">and maintain up to date records </w:t>
      </w:r>
      <w:r w:rsidR="008359AB" w:rsidRPr="008436DC">
        <w:rPr>
          <w:rFonts w:ascii="Futura Lt BT" w:hAnsi="Futura Lt BT"/>
          <w:sz w:val="24"/>
          <w:szCs w:val="24"/>
        </w:rPr>
        <w:t>to ensure ongoing engagement with the Theatre</w:t>
      </w:r>
      <w:r w:rsidR="00241529" w:rsidRPr="008436DC">
        <w:rPr>
          <w:rFonts w:ascii="Futura Lt BT" w:hAnsi="Futura Lt BT"/>
          <w:sz w:val="24"/>
          <w:szCs w:val="24"/>
        </w:rPr>
        <w:t>.</w:t>
      </w:r>
    </w:p>
    <w:p w:rsidR="00264AA7" w:rsidRPr="008436DC" w:rsidRDefault="00264AA7" w:rsidP="008359AB">
      <w:pPr>
        <w:rPr>
          <w:rFonts w:ascii="Futura Lt BT" w:hAnsi="Futura Lt BT"/>
          <w:sz w:val="24"/>
          <w:szCs w:val="24"/>
        </w:rPr>
      </w:pPr>
    </w:p>
    <w:p w:rsidR="00264AA7" w:rsidRPr="008436DC" w:rsidRDefault="006D660E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Review and o</w:t>
      </w:r>
      <w:r w:rsidR="00264AA7" w:rsidRPr="008436DC">
        <w:rPr>
          <w:rFonts w:ascii="Futura Lt BT" w:hAnsi="Futura Lt BT"/>
          <w:sz w:val="24"/>
          <w:szCs w:val="24"/>
        </w:rPr>
        <w:t>versee the delivery of all benefits the Theatre undertakes to provide to donors and friends, liaising with colleagues across the organisation as required.</w:t>
      </w:r>
    </w:p>
    <w:p w:rsidR="00DF791C" w:rsidRPr="008436DC" w:rsidRDefault="00DF791C" w:rsidP="008359AB">
      <w:pPr>
        <w:rPr>
          <w:rFonts w:ascii="Futura Lt BT" w:hAnsi="Futura Lt BT"/>
          <w:sz w:val="24"/>
          <w:szCs w:val="24"/>
        </w:rPr>
      </w:pPr>
    </w:p>
    <w:p w:rsidR="00DF791C" w:rsidRPr="008436DC" w:rsidRDefault="00241529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 w:rsidRPr="008436DC">
        <w:rPr>
          <w:rFonts w:ascii="Futura Lt BT" w:hAnsi="Futura Lt BT"/>
          <w:sz w:val="24"/>
          <w:szCs w:val="24"/>
        </w:rPr>
        <w:t>A</w:t>
      </w:r>
      <w:r w:rsidR="00DF791C" w:rsidRPr="008436DC">
        <w:rPr>
          <w:rFonts w:ascii="Futura Lt BT" w:hAnsi="Futura Lt BT"/>
          <w:sz w:val="24"/>
          <w:szCs w:val="24"/>
        </w:rPr>
        <w:t xml:space="preserve">rrange for the members of the Development Board, </w:t>
      </w:r>
      <w:r w:rsidRPr="008436DC">
        <w:rPr>
          <w:rFonts w:ascii="Futura Lt BT" w:hAnsi="Futura Lt BT"/>
          <w:sz w:val="24"/>
          <w:szCs w:val="24"/>
        </w:rPr>
        <w:t xml:space="preserve">the </w:t>
      </w:r>
      <w:r w:rsidR="00DF791C" w:rsidRPr="008436DC">
        <w:rPr>
          <w:rFonts w:ascii="Futura Lt BT" w:hAnsi="Futura Lt BT"/>
          <w:sz w:val="24"/>
          <w:szCs w:val="24"/>
        </w:rPr>
        <w:t>Artistic Director and Communications Director to meet with</w:t>
      </w:r>
      <w:r w:rsidRPr="008436DC">
        <w:rPr>
          <w:rFonts w:ascii="Futura Lt BT" w:hAnsi="Futura Lt BT"/>
          <w:sz w:val="24"/>
          <w:szCs w:val="24"/>
        </w:rPr>
        <w:t xml:space="preserve"> key identified</w:t>
      </w:r>
      <w:r w:rsidR="00DF791C" w:rsidRPr="008436DC">
        <w:rPr>
          <w:rFonts w:ascii="Futura Lt BT" w:hAnsi="Futura Lt BT"/>
          <w:sz w:val="24"/>
          <w:szCs w:val="24"/>
        </w:rPr>
        <w:t xml:space="preserve"> </w:t>
      </w:r>
      <w:r w:rsidRPr="008436DC">
        <w:rPr>
          <w:rFonts w:ascii="Futura Lt BT" w:hAnsi="Futura Lt BT"/>
          <w:sz w:val="24"/>
          <w:szCs w:val="24"/>
        </w:rPr>
        <w:t>high worth individuals</w:t>
      </w:r>
      <w:r w:rsidR="00BC5CAD" w:rsidRPr="008436DC">
        <w:rPr>
          <w:rFonts w:ascii="Futura Lt BT" w:hAnsi="Futura Lt BT"/>
          <w:sz w:val="24"/>
          <w:szCs w:val="24"/>
        </w:rPr>
        <w:t xml:space="preserve"> where appropriate</w:t>
      </w:r>
      <w:r w:rsidR="00532D91" w:rsidRPr="008436DC">
        <w:rPr>
          <w:rFonts w:ascii="Futura Lt BT" w:hAnsi="Futura Lt BT"/>
          <w:sz w:val="24"/>
          <w:szCs w:val="24"/>
        </w:rPr>
        <w:t>.</w:t>
      </w:r>
    </w:p>
    <w:p w:rsidR="00532D91" w:rsidRPr="008436DC" w:rsidRDefault="00532D91" w:rsidP="008359AB">
      <w:pPr>
        <w:rPr>
          <w:rFonts w:ascii="Futura Lt BT" w:hAnsi="Futura Lt BT"/>
          <w:sz w:val="24"/>
          <w:szCs w:val="24"/>
        </w:rPr>
      </w:pPr>
    </w:p>
    <w:p w:rsidR="00532D91" w:rsidRPr="008436DC" w:rsidRDefault="006D660E" w:rsidP="00264AA7">
      <w:pPr>
        <w:pStyle w:val="ListParagraph"/>
        <w:numPr>
          <w:ilvl w:val="0"/>
          <w:numId w:val="22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Review, develop and o</w:t>
      </w:r>
      <w:r w:rsidR="00532D91" w:rsidRPr="008436DC">
        <w:rPr>
          <w:rFonts w:ascii="Futura Lt BT" w:hAnsi="Futura Lt BT"/>
          <w:sz w:val="24"/>
          <w:szCs w:val="24"/>
        </w:rPr>
        <w:t>rganise and manage individual giving cultivation events</w:t>
      </w:r>
      <w:r w:rsidR="00264AA7" w:rsidRPr="008436DC">
        <w:rPr>
          <w:rFonts w:ascii="Futura Lt BT" w:hAnsi="Futura Lt BT"/>
          <w:sz w:val="24"/>
          <w:szCs w:val="24"/>
        </w:rPr>
        <w:t xml:space="preserve"> making arrangements with colleagues to ensure the smooth delivery of events</w:t>
      </w:r>
    </w:p>
    <w:p w:rsidR="00770A8C" w:rsidRPr="008935A6" w:rsidRDefault="00770A8C" w:rsidP="00182CE2">
      <w:pPr>
        <w:rPr>
          <w:rFonts w:ascii="Futura Lt BT" w:hAnsi="Futura Lt BT"/>
          <w:sz w:val="24"/>
          <w:szCs w:val="24"/>
        </w:rPr>
      </w:pPr>
    </w:p>
    <w:p w:rsidR="008420D5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4.</w:t>
      </w:r>
      <w:r w:rsidRPr="008935A6">
        <w:rPr>
          <w:rFonts w:ascii="Futura Lt BT" w:hAnsi="Futura Lt BT"/>
          <w:b/>
          <w:sz w:val="24"/>
          <w:szCs w:val="24"/>
        </w:rPr>
        <w:tab/>
      </w:r>
      <w:r w:rsidR="00770A8C" w:rsidRPr="008935A6">
        <w:rPr>
          <w:rFonts w:ascii="Futura Lt BT" w:hAnsi="Futura Lt BT"/>
          <w:b/>
          <w:sz w:val="24"/>
          <w:szCs w:val="24"/>
        </w:rPr>
        <w:t xml:space="preserve">Administration </w:t>
      </w:r>
    </w:p>
    <w:p w:rsidR="00770A8C" w:rsidRPr="008935A6" w:rsidRDefault="00770A8C" w:rsidP="00182CE2">
      <w:pPr>
        <w:rPr>
          <w:rFonts w:ascii="Futura Lt BT" w:hAnsi="Futura Lt BT"/>
          <w:sz w:val="24"/>
          <w:szCs w:val="24"/>
        </w:rPr>
      </w:pPr>
    </w:p>
    <w:p w:rsidR="008359AB" w:rsidRPr="008935A6" w:rsidRDefault="006C7E08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Manage the Development budget, including raising</w:t>
      </w:r>
      <w:r w:rsidR="008359AB" w:rsidRPr="008935A6">
        <w:rPr>
          <w:rFonts w:ascii="Futura Lt BT" w:hAnsi="Futura Lt BT"/>
          <w:sz w:val="24"/>
          <w:szCs w:val="24"/>
        </w:rPr>
        <w:t xml:space="preserve"> invoice requests for payments due from corporate sponsors</w:t>
      </w:r>
    </w:p>
    <w:p w:rsidR="008359AB" w:rsidRPr="008935A6" w:rsidRDefault="008359AB" w:rsidP="00182CE2">
      <w:pPr>
        <w:rPr>
          <w:rFonts w:ascii="Futura Lt BT" w:hAnsi="Futura Lt BT"/>
          <w:sz w:val="24"/>
          <w:szCs w:val="24"/>
        </w:rPr>
      </w:pPr>
    </w:p>
    <w:p w:rsidR="008420D5" w:rsidRPr="008935A6" w:rsidRDefault="00264AA7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E</w:t>
      </w:r>
      <w:r w:rsidR="008420D5" w:rsidRPr="008935A6">
        <w:rPr>
          <w:rFonts w:ascii="Futura Lt BT" w:hAnsi="Futura Lt BT"/>
          <w:sz w:val="24"/>
          <w:szCs w:val="24"/>
        </w:rPr>
        <w:t xml:space="preserve">nsure that all funding agreements are </w:t>
      </w:r>
      <w:r w:rsidR="00770A8C" w:rsidRPr="008935A6">
        <w:rPr>
          <w:rFonts w:ascii="Futura Lt BT" w:hAnsi="Futura Lt BT"/>
          <w:sz w:val="24"/>
          <w:szCs w:val="24"/>
        </w:rPr>
        <w:t>fully and effectively delivered</w:t>
      </w:r>
    </w:p>
    <w:p w:rsidR="008420D5" w:rsidRPr="008935A6" w:rsidRDefault="008420D5" w:rsidP="008420D5">
      <w:pPr>
        <w:rPr>
          <w:rFonts w:ascii="Futura Lt BT" w:hAnsi="Futura Lt BT"/>
          <w:sz w:val="24"/>
          <w:szCs w:val="24"/>
        </w:rPr>
      </w:pPr>
    </w:p>
    <w:p w:rsidR="008420D5" w:rsidRPr="008935A6" w:rsidRDefault="00264AA7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</w:t>
      </w:r>
      <w:r w:rsidR="00FA56F3" w:rsidRPr="008935A6">
        <w:rPr>
          <w:rFonts w:ascii="Futura Lt BT" w:hAnsi="Futura Lt BT"/>
          <w:sz w:val="24"/>
          <w:szCs w:val="24"/>
        </w:rPr>
        <w:t>s required</w:t>
      </w:r>
      <w:r w:rsidR="00A36CAA" w:rsidRPr="008935A6">
        <w:rPr>
          <w:rFonts w:ascii="Futura Lt BT" w:hAnsi="Futura Lt BT"/>
          <w:sz w:val="24"/>
          <w:szCs w:val="24"/>
        </w:rPr>
        <w:t>,</w:t>
      </w:r>
      <w:r w:rsidR="00FA56F3" w:rsidRPr="008935A6">
        <w:rPr>
          <w:rFonts w:ascii="Futura Lt BT" w:hAnsi="Futura Lt BT"/>
          <w:sz w:val="24"/>
          <w:szCs w:val="24"/>
        </w:rPr>
        <w:t xml:space="preserve"> </w:t>
      </w:r>
      <w:r w:rsidR="008420D5" w:rsidRPr="008935A6">
        <w:rPr>
          <w:rFonts w:ascii="Futura Lt BT" w:hAnsi="Futura Lt BT"/>
          <w:sz w:val="24"/>
          <w:szCs w:val="24"/>
        </w:rPr>
        <w:t>write project repor</w:t>
      </w:r>
      <w:r w:rsidR="00FA56F3" w:rsidRPr="008935A6">
        <w:rPr>
          <w:rFonts w:ascii="Futura Lt BT" w:hAnsi="Futura Lt BT"/>
          <w:sz w:val="24"/>
          <w:szCs w:val="24"/>
        </w:rPr>
        <w:t>ts and evaluations</w:t>
      </w:r>
    </w:p>
    <w:p w:rsidR="008420D5" w:rsidRPr="008935A6" w:rsidRDefault="008420D5" w:rsidP="008420D5">
      <w:pPr>
        <w:rPr>
          <w:rFonts w:ascii="Futura Lt BT" w:hAnsi="Futura Lt BT"/>
          <w:sz w:val="24"/>
          <w:szCs w:val="24"/>
        </w:rPr>
      </w:pPr>
    </w:p>
    <w:p w:rsidR="00264AA7" w:rsidRPr="008935A6" w:rsidRDefault="006D660E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>Develop appropriate and fit-for-purpose systems to e</w:t>
      </w:r>
      <w:r w:rsidR="008420D5" w:rsidRPr="008935A6">
        <w:rPr>
          <w:rFonts w:ascii="Futura Lt BT" w:hAnsi="Futura Lt BT"/>
          <w:sz w:val="24"/>
          <w:szCs w:val="24"/>
        </w:rPr>
        <w:t>nsure accurate a</w:t>
      </w:r>
      <w:r w:rsidR="00264AA7" w:rsidRPr="008935A6">
        <w:rPr>
          <w:rFonts w:ascii="Futura Lt BT" w:hAnsi="Futura Lt BT"/>
          <w:sz w:val="24"/>
          <w:szCs w:val="24"/>
        </w:rPr>
        <w:t xml:space="preserve">nd up to date records are kept at all times </w:t>
      </w:r>
      <w:r>
        <w:rPr>
          <w:rFonts w:ascii="Futura Lt BT" w:hAnsi="Futura Lt BT"/>
          <w:sz w:val="24"/>
          <w:szCs w:val="24"/>
        </w:rPr>
        <w:t>and that this information is used to inform priorities and decision-making.</w:t>
      </w:r>
    </w:p>
    <w:p w:rsidR="00264AA7" w:rsidRPr="008935A6" w:rsidRDefault="00264AA7" w:rsidP="00770A8C">
      <w:pPr>
        <w:ind w:left="720" w:hanging="720"/>
        <w:rPr>
          <w:rFonts w:ascii="Futura Lt BT" w:hAnsi="Futura Lt BT"/>
          <w:sz w:val="24"/>
          <w:szCs w:val="24"/>
        </w:rPr>
      </w:pPr>
    </w:p>
    <w:p w:rsidR="00770A8C" w:rsidRPr="008935A6" w:rsidRDefault="00264AA7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E</w:t>
      </w:r>
      <w:r w:rsidR="00770A8C" w:rsidRPr="008935A6">
        <w:rPr>
          <w:rFonts w:ascii="Futura Lt BT" w:hAnsi="Futura Lt BT"/>
          <w:sz w:val="24"/>
          <w:szCs w:val="24"/>
        </w:rPr>
        <w:t>nsure all grants/donations/sponsorships are correctly recorded and processed, and that all Charity Commission requirements are complie</w:t>
      </w:r>
      <w:r w:rsidR="007C5190" w:rsidRPr="008935A6">
        <w:rPr>
          <w:rFonts w:ascii="Futura Lt BT" w:hAnsi="Futura Lt BT"/>
          <w:sz w:val="24"/>
          <w:szCs w:val="24"/>
        </w:rPr>
        <w:t>d with</w:t>
      </w:r>
    </w:p>
    <w:p w:rsidR="007C5190" w:rsidRPr="008935A6" w:rsidRDefault="007C5190" w:rsidP="00770A8C">
      <w:pPr>
        <w:ind w:left="720" w:hanging="720"/>
        <w:rPr>
          <w:rFonts w:ascii="Futura Lt BT" w:hAnsi="Futura Lt BT"/>
          <w:sz w:val="24"/>
          <w:szCs w:val="24"/>
        </w:rPr>
      </w:pPr>
    </w:p>
    <w:p w:rsidR="00182CE2" w:rsidRDefault="00264AA7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Work</w:t>
      </w:r>
      <w:r w:rsidR="007C5190" w:rsidRPr="008935A6">
        <w:rPr>
          <w:rFonts w:ascii="Futura Lt BT" w:hAnsi="Futura Lt BT"/>
          <w:sz w:val="24"/>
          <w:szCs w:val="24"/>
        </w:rPr>
        <w:t xml:space="preserve"> closely with colleagues to </w:t>
      </w:r>
      <w:r w:rsidR="00B070B3">
        <w:rPr>
          <w:rFonts w:ascii="Futura Lt BT" w:hAnsi="Futura Lt BT"/>
          <w:sz w:val="24"/>
          <w:szCs w:val="24"/>
        </w:rPr>
        <w:t xml:space="preserve">review, develop and </w:t>
      </w:r>
      <w:r w:rsidR="007C5190" w:rsidRPr="008935A6">
        <w:rPr>
          <w:rFonts w:ascii="Futura Lt BT" w:hAnsi="Futura Lt BT"/>
          <w:sz w:val="24"/>
          <w:szCs w:val="24"/>
        </w:rPr>
        <w:t xml:space="preserve">manage </w:t>
      </w:r>
      <w:r w:rsidR="00B94B3E" w:rsidRPr="008935A6">
        <w:rPr>
          <w:rFonts w:ascii="Futura Lt BT" w:hAnsi="Futura Lt BT"/>
          <w:sz w:val="24"/>
          <w:szCs w:val="24"/>
        </w:rPr>
        <w:t xml:space="preserve">all fundraising </w:t>
      </w:r>
      <w:r w:rsidR="00C54468" w:rsidRPr="008935A6">
        <w:rPr>
          <w:rFonts w:ascii="Futura Lt BT" w:hAnsi="Futura Lt BT"/>
          <w:sz w:val="24"/>
          <w:szCs w:val="24"/>
        </w:rPr>
        <w:t xml:space="preserve">and cultivation </w:t>
      </w:r>
      <w:r w:rsidR="007C5190" w:rsidRPr="008935A6">
        <w:rPr>
          <w:rFonts w:ascii="Futura Lt BT" w:hAnsi="Futura Lt BT"/>
          <w:sz w:val="24"/>
          <w:szCs w:val="24"/>
        </w:rPr>
        <w:t>events, including the development of appropriate invitation lists</w:t>
      </w:r>
      <w:r w:rsidR="00C54468" w:rsidRPr="008935A6">
        <w:rPr>
          <w:rFonts w:ascii="Futura Lt BT" w:hAnsi="Futura Lt BT"/>
          <w:sz w:val="24"/>
          <w:szCs w:val="24"/>
        </w:rPr>
        <w:t xml:space="preserve"> and </w:t>
      </w:r>
      <w:r w:rsidR="00B070B3">
        <w:rPr>
          <w:rFonts w:ascii="Futura Lt BT" w:hAnsi="Futura Lt BT"/>
          <w:sz w:val="24"/>
          <w:szCs w:val="24"/>
        </w:rPr>
        <w:t>intelligence briefings.</w:t>
      </w:r>
    </w:p>
    <w:p w:rsidR="008C0E6F" w:rsidRPr="008C0E6F" w:rsidRDefault="008C0E6F" w:rsidP="008C0E6F">
      <w:pPr>
        <w:pStyle w:val="ListParagraph"/>
        <w:rPr>
          <w:rFonts w:ascii="Futura Lt BT" w:hAnsi="Futura Lt BT"/>
          <w:sz w:val="24"/>
          <w:szCs w:val="24"/>
        </w:rPr>
      </w:pPr>
    </w:p>
    <w:p w:rsidR="008C0E6F" w:rsidRPr="008935A6" w:rsidRDefault="008C0E6F" w:rsidP="00264AA7">
      <w:pPr>
        <w:pStyle w:val="ListParagraph"/>
        <w:numPr>
          <w:ilvl w:val="0"/>
          <w:numId w:val="23"/>
        </w:numPr>
        <w:rPr>
          <w:rFonts w:ascii="Futura Lt BT" w:hAnsi="Futura Lt BT"/>
          <w:sz w:val="24"/>
          <w:szCs w:val="24"/>
        </w:rPr>
      </w:pPr>
      <w:r>
        <w:rPr>
          <w:rFonts w:ascii="Futura Lt BT" w:hAnsi="Futura Lt BT"/>
          <w:sz w:val="24"/>
          <w:szCs w:val="24"/>
        </w:rPr>
        <w:t xml:space="preserve">Ensure that the post holder keeps up to date with HMRC regulations governing tax efficient charitable giving and Gift Aid.  Have a basic knowledge of VAT issues and how they relate to philanthropic giving and sponsorship and an understanding of the Government’s Legacy 10 initiative to encourage legacy giving. </w:t>
      </w:r>
    </w:p>
    <w:p w:rsidR="008420D5" w:rsidRPr="008935A6" w:rsidRDefault="008420D5" w:rsidP="00182CE2">
      <w:pPr>
        <w:rPr>
          <w:rFonts w:ascii="Futura Lt BT" w:hAnsi="Futura Lt BT"/>
          <w:sz w:val="24"/>
          <w:szCs w:val="24"/>
        </w:rPr>
      </w:pPr>
    </w:p>
    <w:p w:rsidR="00182CE2" w:rsidRPr="008935A6" w:rsidRDefault="00182CE2" w:rsidP="00182CE2">
      <w:pPr>
        <w:rPr>
          <w:rFonts w:ascii="Futura Lt BT" w:hAnsi="Futura Lt BT"/>
          <w:b/>
          <w:sz w:val="24"/>
          <w:szCs w:val="24"/>
        </w:rPr>
      </w:pPr>
      <w:r w:rsidRPr="008935A6">
        <w:rPr>
          <w:rFonts w:ascii="Futura Lt BT" w:hAnsi="Futura Lt BT"/>
          <w:b/>
          <w:sz w:val="24"/>
          <w:szCs w:val="24"/>
        </w:rPr>
        <w:t>5.</w:t>
      </w:r>
      <w:r w:rsidRPr="008935A6">
        <w:rPr>
          <w:rFonts w:ascii="Futura Lt BT" w:hAnsi="Futura Lt BT"/>
          <w:b/>
          <w:sz w:val="24"/>
          <w:szCs w:val="24"/>
        </w:rPr>
        <w:tab/>
        <w:t>General</w:t>
      </w:r>
    </w:p>
    <w:p w:rsidR="00770A8C" w:rsidRPr="008935A6" w:rsidRDefault="00770A8C" w:rsidP="00770A8C">
      <w:pPr>
        <w:rPr>
          <w:rFonts w:ascii="Futura Lt BT" w:hAnsi="Futura Lt BT"/>
          <w:sz w:val="24"/>
          <w:szCs w:val="24"/>
        </w:rPr>
      </w:pPr>
    </w:p>
    <w:p w:rsidR="005210CB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Identify</w:t>
      </w:r>
      <w:r w:rsidR="007C5190" w:rsidRPr="008935A6">
        <w:rPr>
          <w:rFonts w:ascii="Futura Lt BT" w:hAnsi="Futura Lt BT"/>
          <w:sz w:val="24"/>
          <w:szCs w:val="24"/>
        </w:rPr>
        <w:t xml:space="preserve"> and </w:t>
      </w:r>
      <w:r w:rsidR="00C54468" w:rsidRPr="008935A6">
        <w:rPr>
          <w:rFonts w:ascii="Futura Lt BT" w:hAnsi="Futura Lt BT"/>
          <w:sz w:val="24"/>
          <w:szCs w:val="24"/>
        </w:rPr>
        <w:t xml:space="preserve">represent the Theatre </w:t>
      </w:r>
      <w:r w:rsidR="005210CB" w:rsidRPr="008935A6">
        <w:rPr>
          <w:rFonts w:ascii="Futura Lt BT" w:hAnsi="Futura Lt BT"/>
          <w:sz w:val="24"/>
          <w:szCs w:val="24"/>
        </w:rPr>
        <w:t xml:space="preserve">within </w:t>
      </w:r>
      <w:r w:rsidR="00C54468" w:rsidRPr="008935A6">
        <w:rPr>
          <w:rFonts w:ascii="Futura Lt BT" w:hAnsi="Futura Lt BT"/>
          <w:sz w:val="24"/>
          <w:szCs w:val="24"/>
        </w:rPr>
        <w:t xml:space="preserve">appropriate </w:t>
      </w:r>
      <w:r w:rsidR="005210CB" w:rsidRPr="008935A6">
        <w:rPr>
          <w:rFonts w:ascii="Futura Lt BT" w:hAnsi="Futura Lt BT"/>
          <w:sz w:val="24"/>
          <w:szCs w:val="24"/>
        </w:rPr>
        <w:t>networks as and whe</w:t>
      </w:r>
      <w:r w:rsidR="007C5190" w:rsidRPr="008935A6">
        <w:rPr>
          <w:rFonts w:ascii="Futura Lt BT" w:hAnsi="Futura Lt BT"/>
          <w:sz w:val="24"/>
          <w:szCs w:val="24"/>
        </w:rPr>
        <w:t>n appropriate (</w:t>
      </w:r>
      <w:r w:rsidR="001E1DD3" w:rsidRPr="008935A6">
        <w:rPr>
          <w:rFonts w:ascii="Futura Lt BT" w:hAnsi="Futura Lt BT"/>
          <w:sz w:val="24"/>
          <w:szCs w:val="24"/>
        </w:rPr>
        <w:t>e.g.</w:t>
      </w:r>
      <w:r w:rsidR="00447078" w:rsidRPr="008935A6">
        <w:rPr>
          <w:rFonts w:ascii="Futura Lt BT" w:hAnsi="Futura Lt BT"/>
          <w:sz w:val="24"/>
          <w:szCs w:val="24"/>
        </w:rPr>
        <w:t xml:space="preserve"> </w:t>
      </w:r>
      <w:r w:rsidR="007C5190" w:rsidRPr="008935A6">
        <w:rPr>
          <w:rFonts w:ascii="Futura Lt BT" w:hAnsi="Futura Lt BT"/>
          <w:sz w:val="24"/>
          <w:szCs w:val="24"/>
        </w:rPr>
        <w:t>Chamber of Commerce)</w:t>
      </w:r>
    </w:p>
    <w:p w:rsidR="00264AA7" w:rsidRPr="008935A6" w:rsidRDefault="00264AA7" w:rsidP="007B0E40">
      <w:pPr>
        <w:ind w:left="720" w:hanging="720"/>
        <w:rPr>
          <w:rFonts w:ascii="Futura Lt BT" w:hAnsi="Futura Lt BT"/>
          <w:sz w:val="24"/>
          <w:szCs w:val="24"/>
        </w:rPr>
      </w:pPr>
    </w:p>
    <w:p w:rsidR="00182CE2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Play</w:t>
      </w:r>
      <w:r w:rsidR="00770A8C" w:rsidRPr="008935A6">
        <w:rPr>
          <w:rFonts w:ascii="Futura Lt BT" w:hAnsi="Futura Lt BT"/>
          <w:sz w:val="24"/>
          <w:szCs w:val="24"/>
        </w:rPr>
        <w:t xml:space="preserve"> a majo</w:t>
      </w:r>
      <w:r w:rsidR="008436DC">
        <w:rPr>
          <w:rFonts w:ascii="Futura Lt BT" w:hAnsi="Futura Lt BT"/>
          <w:sz w:val="24"/>
          <w:szCs w:val="24"/>
        </w:rPr>
        <w:t>r networking role for the Theatre</w:t>
      </w:r>
      <w:r w:rsidR="00770A8C" w:rsidRPr="008935A6">
        <w:rPr>
          <w:rFonts w:ascii="Futura Lt BT" w:hAnsi="Futura Lt BT"/>
          <w:sz w:val="24"/>
          <w:szCs w:val="24"/>
        </w:rPr>
        <w:t>, and make good use of the networking skills and contacts of colleagues, always seekin</w:t>
      </w:r>
      <w:r w:rsidR="007A76A9" w:rsidRPr="008935A6">
        <w:rPr>
          <w:rFonts w:ascii="Futura Lt BT" w:hAnsi="Futura Lt BT"/>
          <w:sz w:val="24"/>
          <w:szCs w:val="24"/>
        </w:rPr>
        <w:t>g new opportunities for support</w:t>
      </w:r>
    </w:p>
    <w:p w:rsidR="007B0E40" w:rsidRPr="008935A6" w:rsidRDefault="007B0E40" w:rsidP="00770A8C">
      <w:pPr>
        <w:rPr>
          <w:rFonts w:ascii="Futura Lt BT" w:hAnsi="Futura Lt BT"/>
          <w:sz w:val="24"/>
          <w:szCs w:val="24"/>
        </w:rPr>
      </w:pPr>
    </w:p>
    <w:p w:rsidR="00770A8C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W</w:t>
      </w:r>
      <w:r w:rsidR="00770A8C" w:rsidRPr="008935A6">
        <w:rPr>
          <w:rFonts w:ascii="Futura Lt BT" w:hAnsi="Futura Lt BT"/>
          <w:sz w:val="24"/>
          <w:szCs w:val="24"/>
        </w:rPr>
        <w:t xml:space="preserve">ork closely with </w:t>
      </w:r>
      <w:r w:rsidR="008436DC">
        <w:rPr>
          <w:rFonts w:ascii="Futura Lt BT" w:hAnsi="Futura Lt BT"/>
          <w:sz w:val="24"/>
          <w:szCs w:val="24"/>
        </w:rPr>
        <w:t>Theatre</w:t>
      </w:r>
      <w:r w:rsidR="00770A8C" w:rsidRPr="008935A6">
        <w:rPr>
          <w:rFonts w:ascii="Futura Lt BT" w:hAnsi="Futura Lt BT"/>
          <w:sz w:val="24"/>
          <w:szCs w:val="24"/>
        </w:rPr>
        <w:t xml:space="preserve"> colleagues, enthusing and engaging them in fundraising and </w:t>
      </w:r>
      <w:r w:rsidR="007A76A9" w:rsidRPr="008935A6">
        <w:rPr>
          <w:rFonts w:ascii="Futura Lt BT" w:hAnsi="Futura Lt BT"/>
          <w:sz w:val="24"/>
          <w:szCs w:val="24"/>
        </w:rPr>
        <w:t>income-generating activities</w:t>
      </w:r>
    </w:p>
    <w:p w:rsidR="00770A8C" w:rsidRPr="008935A6" w:rsidRDefault="00770A8C" w:rsidP="00182CE2">
      <w:pPr>
        <w:rPr>
          <w:rFonts w:ascii="Futura Lt BT" w:hAnsi="Futura Lt BT"/>
          <w:sz w:val="24"/>
          <w:szCs w:val="24"/>
        </w:rPr>
      </w:pPr>
    </w:p>
    <w:p w:rsidR="00770A8C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S</w:t>
      </w:r>
      <w:r w:rsidR="00770A8C" w:rsidRPr="008935A6">
        <w:rPr>
          <w:rFonts w:ascii="Futura Lt BT" w:hAnsi="Futura Lt BT"/>
          <w:sz w:val="24"/>
          <w:szCs w:val="24"/>
        </w:rPr>
        <w:t xml:space="preserve">upport colleagues in other </w:t>
      </w:r>
      <w:r w:rsidR="00A36CAA" w:rsidRPr="008935A6">
        <w:rPr>
          <w:rFonts w:ascii="Futura Lt BT" w:hAnsi="Futura Lt BT"/>
          <w:sz w:val="24"/>
          <w:szCs w:val="24"/>
        </w:rPr>
        <w:t>teams</w:t>
      </w:r>
      <w:r w:rsidR="00770A8C" w:rsidRPr="008935A6">
        <w:rPr>
          <w:rFonts w:ascii="Futura Lt BT" w:hAnsi="Futura Lt BT"/>
          <w:sz w:val="24"/>
          <w:szCs w:val="24"/>
        </w:rPr>
        <w:t xml:space="preserve"> in the running of a range of special events, including hires of the building, press nights and </w:t>
      </w:r>
      <w:r w:rsidR="000420DE" w:rsidRPr="008935A6">
        <w:rPr>
          <w:rFonts w:ascii="Futura Lt BT" w:hAnsi="Futura Lt BT"/>
          <w:sz w:val="24"/>
          <w:szCs w:val="24"/>
        </w:rPr>
        <w:t>participatory</w:t>
      </w:r>
      <w:r w:rsidR="00770A8C" w:rsidRPr="008935A6">
        <w:rPr>
          <w:rFonts w:ascii="Futura Lt BT" w:hAnsi="Futura Lt BT"/>
          <w:sz w:val="24"/>
          <w:szCs w:val="24"/>
        </w:rPr>
        <w:t xml:space="preserve"> activities</w:t>
      </w:r>
    </w:p>
    <w:p w:rsidR="004625A7" w:rsidRPr="008935A6" w:rsidRDefault="004625A7" w:rsidP="007B0E40">
      <w:pPr>
        <w:ind w:left="720" w:hanging="720"/>
        <w:rPr>
          <w:rFonts w:ascii="Futura Lt BT" w:hAnsi="Futura Lt BT"/>
          <w:sz w:val="24"/>
          <w:szCs w:val="24"/>
        </w:rPr>
      </w:pPr>
    </w:p>
    <w:p w:rsidR="004625A7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</w:t>
      </w:r>
      <w:r w:rsidR="004625A7" w:rsidRPr="008935A6">
        <w:rPr>
          <w:rFonts w:ascii="Futura Lt BT" w:hAnsi="Futura Lt BT"/>
          <w:sz w:val="24"/>
          <w:szCs w:val="24"/>
        </w:rPr>
        <w:t xml:space="preserve">s required, attend diary meetings, communication team meetings, company meetings and cross-departmental initiatives </w:t>
      </w:r>
    </w:p>
    <w:p w:rsidR="00770A8C" w:rsidRPr="008935A6" w:rsidRDefault="00770A8C" w:rsidP="00770A8C">
      <w:pPr>
        <w:rPr>
          <w:rFonts w:ascii="Futura Lt BT" w:hAnsi="Futura Lt BT"/>
          <w:sz w:val="24"/>
          <w:szCs w:val="24"/>
        </w:rPr>
      </w:pPr>
    </w:p>
    <w:p w:rsidR="00770A8C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E</w:t>
      </w:r>
      <w:r w:rsidR="00770A8C" w:rsidRPr="008935A6">
        <w:rPr>
          <w:rFonts w:ascii="Futura Lt BT" w:hAnsi="Futura Lt BT"/>
          <w:sz w:val="24"/>
          <w:szCs w:val="24"/>
        </w:rPr>
        <w:t xml:space="preserve">nsure that all </w:t>
      </w:r>
      <w:r w:rsidR="008436DC">
        <w:rPr>
          <w:rFonts w:ascii="Futura Lt BT" w:hAnsi="Futura Lt BT"/>
          <w:sz w:val="24"/>
          <w:szCs w:val="24"/>
        </w:rPr>
        <w:t>Theatre</w:t>
      </w:r>
      <w:r w:rsidR="00770A8C" w:rsidRPr="008935A6">
        <w:rPr>
          <w:rFonts w:ascii="Futura Lt BT" w:hAnsi="Futura Lt BT"/>
          <w:sz w:val="24"/>
          <w:szCs w:val="24"/>
        </w:rPr>
        <w:t xml:space="preserve"> policies are observed i</w:t>
      </w:r>
      <w:r w:rsidR="007A76A9" w:rsidRPr="008935A6">
        <w:rPr>
          <w:rFonts w:ascii="Futura Lt BT" w:hAnsi="Futura Lt BT"/>
          <w:sz w:val="24"/>
          <w:szCs w:val="24"/>
        </w:rPr>
        <w:t>n every area of the team’s work</w:t>
      </w:r>
    </w:p>
    <w:p w:rsidR="00770A8C" w:rsidRPr="008935A6" w:rsidRDefault="00770A8C" w:rsidP="00770A8C">
      <w:pPr>
        <w:rPr>
          <w:rFonts w:ascii="Futura Lt BT" w:hAnsi="Futura Lt BT"/>
          <w:sz w:val="24"/>
          <w:szCs w:val="24"/>
        </w:rPr>
      </w:pPr>
    </w:p>
    <w:p w:rsidR="00182CE2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A</w:t>
      </w:r>
      <w:r w:rsidR="00770A8C" w:rsidRPr="008935A6">
        <w:rPr>
          <w:rFonts w:ascii="Futura Lt BT" w:hAnsi="Futura Lt BT"/>
          <w:sz w:val="24"/>
          <w:szCs w:val="24"/>
        </w:rPr>
        <w:t xml:space="preserve">ctively support and promote the </w:t>
      </w:r>
      <w:r w:rsidR="008436DC">
        <w:rPr>
          <w:rFonts w:ascii="Futura Lt BT" w:hAnsi="Futura Lt BT"/>
          <w:sz w:val="24"/>
          <w:szCs w:val="24"/>
        </w:rPr>
        <w:t>Theatre’s</w:t>
      </w:r>
      <w:r w:rsidR="00770A8C" w:rsidRPr="008935A6">
        <w:rPr>
          <w:rFonts w:ascii="Futura Lt BT" w:hAnsi="Futura Lt BT"/>
          <w:sz w:val="24"/>
          <w:szCs w:val="24"/>
        </w:rPr>
        <w:t xml:space="preserve"> commitment to diversity and equal opportunities in every </w:t>
      </w:r>
      <w:r w:rsidR="007A76A9" w:rsidRPr="008935A6">
        <w:rPr>
          <w:rFonts w:ascii="Futura Lt BT" w:hAnsi="Futura Lt BT"/>
          <w:sz w:val="24"/>
          <w:szCs w:val="24"/>
        </w:rPr>
        <w:t xml:space="preserve">area of the </w:t>
      </w:r>
      <w:r w:rsidR="00C40F3F" w:rsidRPr="008935A6">
        <w:rPr>
          <w:rFonts w:ascii="Futura Lt BT" w:hAnsi="Futura Lt BT"/>
          <w:sz w:val="24"/>
          <w:szCs w:val="24"/>
        </w:rPr>
        <w:t>T</w:t>
      </w:r>
      <w:r w:rsidR="007A76A9" w:rsidRPr="008935A6">
        <w:rPr>
          <w:rFonts w:ascii="Futura Lt BT" w:hAnsi="Futura Lt BT"/>
          <w:sz w:val="24"/>
          <w:szCs w:val="24"/>
        </w:rPr>
        <w:t>heatre’s work</w:t>
      </w:r>
    </w:p>
    <w:p w:rsidR="007C5190" w:rsidRPr="008935A6" w:rsidRDefault="007C5190" w:rsidP="007B0E40">
      <w:pPr>
        <w:ind w:left="720" w:hanging="720"/>
        <w:rPr>
          <w:rFonts w:ascii="Futura Lt BT" w:hAnsi="Futura Lt BT"/>
          <w:sz w:val="24"/>
          <w:szCs w:val="24"/>
        </w:rPr>
      </w:pPr>
    </w:p>
    <w:p w:rsidR="007C5190" w:rsidRPr="008935A6" w:rsidRDefault="00264AA7" w:rsidP="008935A6">
      <w:pPr>
        <w:pStyle w:val="ListParagraph"/>
        <w:numPr>
          <w:ilvl w:val="0"/>
          <w:numId w:val="24"/>
        </w:numPr>
        <w:rPr>
          <w:rFonts w:ascii="Futura Lt BT" w:hAnsi="Futura Lt BT"/>
          <w:sz w:val="24"/>
          <w:szCs w:val="24"/>
        </w:rPr>
      </w:pPr>
      <w:r w:rsidRPr="008935A6">
        <w:rPr>
          <w:rFonts w:ascii="Futura Lt BT" w:hAnsi="Futura Lt BT"/>
          <w:sz w:val="24"/>
          <w:szCs w:val="24"/>
        </w:rPr>
        <w:t>U</w:t>
      </w:r>
      <w:r w:rsidR="007C5190" w:rsidRPr="008935A6">
        <w:rPr>
          <w:rFonts w:ascii="Futura Lt BT" w:hAnsi="Futura Lt BT"/>
          <w:sz w:val="24"/>
          <w:szCs w:val="24"/>
        </w:rPr>
        <w:t xml:space="preserve">ndertake other duties </w:t>
      </w:r>
      <w:r w:rsidR="008C0E6F">
        <w:rPr>
          <w:rFonts w:ascii="Futura Lt BT" w:hAnsi="Futura Lt BT"/>
          <w:sz w:val="24"/>
          <w:szCs w:val="24"/>
        </w:rPr>
        <w:t xml:space="preserve">which are commensurate with fundraising at the Theatre </w:t>
      </w:r>
      <w:r w:rsidR="00A36CAA" w:rsidRPr="008935A6">
        <w:rPr>
          <w:rFonts w:ascii="Futura Lt BT" w:hAnsi="Futura Lt BT"/>
          <w:sz w:val="24"/>
          <w:szCs w:val="24"/>
        </w:rPr>
        <w:t>as required</w:t>
      </w:r>
      <w:r w:rsidR="008C0E6F">
        <w:rPr>
          <w:rFonts w:ascii="Futura Lt BT" w:hAnsi="Futura Lt BT"/>
          <w:sz w:val="24"/>
          <w:szCs w:val="24"/>
        </w:rPr>
        <w:t xml:space="preserve"> by the Communications Director</w:t>
      </w:r>
    </w:p>
    <w:p w:rsidR="007B0E40" w:rsidRPr="008935A6" w:rsidRDefault="007B0E40" w:rsidP="000420DE">
      <w:pPr>
        <w:rPr>
          <w:rFonts w:ascii="Futura Lt BT" w:hAnsi="Futura Lt BT"/>
          <w:i/>
          <w:sz w:val="24"/>
          <w:szCs w:val="24"/>
        </w:rPr>
      </w:pPr>
    </w:p>
    <w:p w:rsidR="007B0E40" w:rsidRDefault="007B0E40" w:rsidP="007B0E40">
      <w:pPr>
        <w:ind w:left="720" w:hanging="720"/>
        <w:rPr>
          <w:rFonts w:ascii="Futura Lt BT" w:hAnsi="Futura Lt BT"/>
          <w:i/>
          <w:sz w:val="24"/>
          <w:szCs w:val="24"/>
        </w:rPr>
      </w:pPr>
      <w:r w:rsidRPr="008935A6">
        <w:rPr>
          <w:rFonts w:ascii="Futura Lt BT" w:hAnsi="Futura Lt BT"/>
          <w:i/>
          <w:sz w:val="24"/>
          <w:szCs w:val="24"/>
        </w:rPr>
        <w:t>This job description is subject to review</w:t>
      </w:r>
    </w:p>
    <w:p w:rsidR="00B55D86" w:rsidDel="009B5A0E" w:rsidRDefault="00B55D86" w:rsidP="007B0E40">
      <w:pPr>
        <w:ind w:left="720" w:hanging="720"/>
        <w:rPr>
          <w:del w:id="2" w:author="SamanthaF" w:date="2015-11-18T11:31:00Z"/>
          <w:rFonts w:ascii="Futura Lt BT" w:hAnsi="Futura Lt BT"/>
          <w:i/>
          <w:sz w:val="24"/>
          <w:szCs w:val="24"/>
        </w:rPr>
      </w:pPr>
    </w:p>
    <w:p w:rsidR="00B55D86" w:rsidRPr="008935A6" w:rsidRDefault="00B55D86" w:rsidP="007B0E40">
      <w:pPr>
        <w:ind w:left="720" w:hanging="720"/>
        <w:rPr>
          <w:rFonts w:ascii="Futura Lt BT" w:hAnsi="Futura Lt BT"/>
          <w:i/>
          <w:sz w:val="24"/>
          <w:szCs w:val="24"/>
        </w:rPr>
      </w:pPr>
    </w:p>
    <w:p w:rsidR="00182CE2" w:rsidRPr="008935A6" w:rsidRDefault="00B55D86" w:rsidP="00182CE2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  <w:r>
        <w:rPr>
          <w:rFonts w:ascii="Futura Lt BT" w:hAnsi="Futura Lt BT" w:cs="Arial"/>
          <w:b/>
          <w:color w:val="000000"/>
          <w:sz w:val="24"/>
          <w:szCs w:val="24"/>
        </w:rPr>
        <w:t>P</w:t>
      </w:r>
      <w:r w:rsidR="00182CE2" w:rsidRPr="008935A6">
        <w:rPr>
          <w:rFonts w:ascii="Futura Lt BT" w:hAnsi="Futura Lt BT" w:cs="Arial"/>
          <w:b/>
          <w:color w:val="000000"/>
          <w:sz w:val="24"/>
          <w:szCs w:val="24"/>
        </w:rPr>
        <w:t>ERSON SPECIFICATION</w:t>
      </w: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i/>
          <w:color w:val="000000"/>
          <w:sz w:val="24"/>
          <w:szCs w:val="24"/>
        </w:rPr>
      </w:pPr>
      <w:r w:rsidRPr="008935A6">
        <w:rPr>
          <w:rFonts w:ascii="Futura Lt BT" w:hAnsi="Futura Lt BT" w:cs="Arial"/>
          <w:i/>
          <w:color w:val="000000"/>
          <w:sz w:val="24"/>
          <w:szCs w:val="24"/>
        </w:rPr>
        <w:t>Essential</w:t>
      </w: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Exceptional communication skills, both written and spoken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Working knowledge of </w:t>
      </w:r>
      <w:r w:rsidR="005210CB" w:rsidRPr="008935A6">
        <w:rPr>
          <w:rFonts w:ascii="Futura Lt BT" w:hAnsi="Futura Lt BT" w:cs="Arial"/>
          <w:color w:val="000000"/>
          <w:sz w:val="24"/>
          <w:szCs w:val="24"/>
        </w:rPr>
        <w:t xml:space="preserve">charity 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fundraising 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Absolute attention to detail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Ability to prioritise and work to strict deadlines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Goal oriented</w:t>
      </w:r>
    </w:p>
    <w:p w:rsidR="00182CE2" w:rsidRPr="008935A6" w:rsidRDefault="00182CE2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 high standard of organisation and efficiency</w:t>
      </w:r>
    </w:p>
    <w:p w:rsidR="00A36CAA" w:rsidRPr="008935A6" w:rsidRDefault="00A36CAA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Experience of working with businesses</w:t>
      </w:r>
    </w:p>
    <w:p w:rsidR="00A36CAA" w:rsidRDefault="00A36CAA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Confident networking with a range of clients and potential funders </w:t>
      </w:r>
    </w:p>
    <w:p w:rsidR="007E559C" w:rsidRDefault="007E559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Good teamworking skills</w:t>
      </w:r>
    </w:p>
    <w:p w:rsidR="007E559C" w:rsidRDefault="007E559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Ability to engage and persuade people from all different backgrounds</w:t>
      </w:r>
    </w:p>
    <w:p w:rsidR="007E559C" w:rsidRDefault="007E559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Ability to self-start</w:t>
      </w:r>
    </w:p>
    <w:p w:rsidR="008436DC" w:rsidRDefault="008436DC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 genuine enthusiasm for theatre</w:t>
      </w:r>
    </w:p>
    <w:p w:rsidR="008C0E6F" w:rsidRDefault="008C0E6F" w:rsidP="00182CE2">
      <w:pPr>
        <w:numPr>
          <w:ilvl w:val="0"/>
          <w:numId w:val="15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Computer literacy</w:t>
      </w:r>
    </w:p>
    <w:p w:rsidR="007E559C" w:rsidRPr="008935A6" w:rsidRDefault="007E559C" w:rsidP="007E559C">
      <w:pPr>
        <w:tabs>
          <w:tab w:val="left" w:pos="180"/>
        </w:tabs>
        <w:ind w:left="720"/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i/>
          <w:color w:val="000000"/>
          <w:sz w:val="24"/>
          <w:szCs w:val="24"/>
        </w:rPr>
      </w:pPr>
      <w:r w:rsidRPr="008935A6">
        <w:rPr>
          <w:rFonts w:ascii="Futura Lt BT" w:hAnsi="Futura Lt BT" w:cs="Arial"/>
          <w:i/>
          <w:color w:val="000000"/>
          <w:sz w:val="24"/>
          <w:szCs w:val="24"/>
        </w:rPr>
        <w:t>Desirable</w:t>
      </w:r>
    </w:p>
    <w:p w:rsidR="00182CE2" w:rsidRPr="008935A6" w:rsidRDefault="00182CE2" w:rsidP="00182CE2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182CE2" w:rsidRPr="008935A6" w:rsidRDefault="00182CE2" w:rsidP="00182CE2">
      <w:pPr>
        <w:numPr>
          <w:ilvl w:val="0"/>
          <w:numId w:val="16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An up-to-date understanding of current issues and trends in fundraising</w:t>
      </w:r>
    </w:p>
    <w:p w:rsidR="00A36CAA" w:rsidRDefault="00A36CAA" w:rsidP="00A36CAA">
      <w:pPr>
        <w:numPr>
          <w:ilvl w:val="0"/>
          <w:numId w:val="16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Experience of applying to </w:t>
      </w:r>
      <w:r w:rsidR="000420DE" w:rsidRPr="008935A6">
        <w:rPr>
          <w:rFonts w:ascii="Futura Lt BT" w:hAnsi="Futura Lt BT" w:cs="Arial"/>
          <w:color w:val="000000"/>
          <w:sz w:val="24"/>
          <w:szCs w:val="24"/>
        </w:rPr>
        <w:t>Trusts and Foundations</w:t>
      </w:r>
    </w:p>
    <w:p w:rsidR="008C0E6F" w:rsidRPr="008C0E6F" w:rsidRDefault="008C0E6F" w:rsidP="008C0E6F">
      <w:pPr>
        <w:numPr>
          <w:ilvl w:val="0"/>
          <w:numId w:val="16"/>
        </w:num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>
        <w:rPr>
          <w:rFonts w:ascii="Futura Lt BT" w:hAnsi="Futura Lt BT" w:cs="Arial"/>
          <w:color w:val="000000"/>
          <w:sz w:val="24"/>
          <w:szCs w:val="24"/>
        </w:rPr>
        <w:t>A basic understanding of financial budgets and annual accounting.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0420DE" w:rsidRPr="008935A6" w:rsidRDefault="000420DE" w:rsidP="005210CB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TERMS OF EMPLOYMENT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Salary: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="008935A6" w:rsidRPr="008935A6">
        <w:rPr>
          <w:rFonts w:ascii="Futura Lt BT" w:hAnsi="Futura Lt BT" w:cs="Arial"/>
          <w:color w:val="000000"/>
          <w:sz w:val="24"/>
          <w:szCs w:val="24"/>
        </w:rPr>
        <w:t>£28,000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Period of contract: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  <w:t>Permanent</w:t>
      </w:r>
      <w:r w:rsidR="00703024" w:rsidRPr="008935A6">
        <w:rPr>
          <w:rFonts w:ascii="Futura Lt BT" w:hAnsi="Futura Lt BT" w:cs="Arial"/>
          <w:color w:val="000000"/>
          <w:sz w:val="24"/>
          <w:szCs w:val="24"/>
        </w:rPr>
        <w:t>, including a six-month probationary period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 </w:t>
      </w:r>
    </w:p>
    <w:p w:rsidR="005210CB" w:rsidRPr="008935A6" w:rsidRDefault="005210CB" w:rsidP="005210CB">
      <w:pPr>
        <w:tabs>
          <w:tab w:val="left" w:pos="180"/>
        </w:tabs>
        <w:ind w:left="2160" w:hanging="2160"/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Hours: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="00EF30F5" w:rsidRPr="008935A6">
        <w:rPr>
          <w:rFonts w:ascii="Futura Lt BT" w:hAnsi="Futura Lt BT" w:cs="Arial"/>
          <w:color w:val="000000"/>
          <w:sz w:val="24"/>
          <w:szCs w:val="24"/>
        </w:rPr>
        <w:t>10am until 6pm</w:t>
      </w:r>
      <w:r w:rsidR="008935A6" w:rsidRPr="008935A6">
        <w:rPr>
          <w:rFonts w:ascii="Futura Lt BT" w:hAnsi="Futura Lt BT" w:cs="Arial"/>
          <w:color w:val="000000"/>
          <w:sz w:val="24"/>
          <w:szCs w:val="24"/>
        </w:rPr>
        <w:t xml:space="preserve"> Monday - Friday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</w:t>
      </w:r>
    </w:p>
    <w:p w:rsidR="005210CB" w:rsidRPr="008935A6" w:rsidRDefault="005210CB" w:rsidP="005210CB">
      <w:pPr>
        <w:tabs>
          <w:tab w:val="left" w:pos="180"/>
        </w:tabs>
        <w:ind w:left="2160" w:hanging="2160"/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  <w:t xml:space="preserve">Some evening and </w:t>
      </w:r>
      <w:r w:rsidR="00EF30F5" w:rsidRPr="008935A6">
        <w:rPr>
          <w:rFonts w:ascii="Futura Lt BT" w:hAnsi="Futura Lt BT" w:cs="Arial"/>
          <w:color w:val="000000"/>
          <w:sz w:val="24"/>
          <w:szCs w:val="24"/>
        </w:rPr>
        <w:t xml:space="preserve">Saturday work will be required, an informal </w:t>
      </w:r>
      <w:r w:rsidR="00EF30F5" w:rsidRPr="008935A6">
        <w:rPr>
          <w:rFonts w:ascii="Futura Lt BT" w:hAnsi="Futura Lt BT" w:cs="Arial"/>
          <w:color w:val="000000"/>
          <w:sz w:val="24"/>
          <w:szCs w:val="24"/>
        </w:rPr>
        <w:br/>
        <w:t xml:space="preserve">Time Off In Lieu system operates. 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Holiday: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  <w:t>28 days per annum, 8 of which are on UK Public Holidays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Notice Period: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="00567811"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color w:val="000000"/>
          <w:sz w:val="24"/>
          <w:szCs w:val="24"/>
        </w:rPr>
        <w:t>2 months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b/>
          <w:color w:val="000000"/>
          <w:sz w:val="24"/>
          <w:szCs w:val="24"/>
        </w:rPr>
      </w:pPr>
      <w:r w:rsidRPr="008935A6">
        <w:rPr>
          <w:rFonts w:ascii="Futura Lt BT" w:hAnsi="Futura Lt BT" w:cs="Arial"/>
          <w:b/>
          <w:color w:val="000000"/>
          <w:sz w:val="24"/>
          <w:szCs w:val="24"/>
        </w:rPr>
        <w:t>Miscellaneous</w:t>
      </w: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</w:p>
    <w:p w:rsidR="005210CB" w:rsidRPr="008935A6" w:rsidRDefault="005210CB" w:rsidP="005210CB">
      <w:pPr>
        <w:tabs>
          <w:tab w:val="left" w:pos="180"/>
        </w:tabs>
        <w:rPr>
          <w:rFonts w:ascii="Futura Lt BT" w:hAnsi="Futura Lt BT" w:cs="Arial"/>
          <w:color w:val="000000"/>
          <w:sz w:val="24"/>
          <w:szCs w:val="24"/>
        </w:rPr>
      </w:pPr>
      <w:r w:rsidRPr="008935A6">
        <w:rPr>
          <w:rFonts w:ascii="Futura Lt BT" w:hAnsi="Futura Lt BT" w:cs="Arial"/>
          <w:color w:val="000000"/>
          <w:sz w:val="24"/>
          <w:szCs w:val="24"/>
        </w:rPr>
        <w:t>•</w:t>
      </w:r>
      <w:r w:rsidRPr="008935A6">
        <w:rPr>
          <w:rFonts w:ascii="Futura Lt BT" w:hAnsi="Futura Lt BT" w:cs="Arial"/>
          <w:color w:val="000000"/>
          <w:sz w:val="24"/>
          <w:szCs w:val="24"/>
        </w:rPr>
        <w:tab/>
      </w:r>
      <w:r w:rsidRPr="008935A6">
        <w:rPr>
          <w:rFonts w:ascii="Futura Lt BT" w:hAnsi="Futura Lt BT" w:cs="Arial"/>
          <w:b/>
          <w:color w:val="000000"/>
          <w:sz w:val="24"/>
          <w:szCs w:val="24"/>
        </w:rPr>
        <w:t>Tickets: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</w:t>
      </w:r>
      <w:proofErr w:type="gramStart"/>
      <w:r w:rsidRPr="008935A6">
        <w:rPr>
          <w:rFonts w:ascii="Futura Lt BT" w:hAnsi="Futura Lt BT" w:cs="Arial"/>
          <w:color w:val="000000"/>
          <w:sz w:val="24"/>
          <w:szCs w:val="24"/>
        </w:rPr>
        <w:t>staff are</w:t>
      </w:r>
      <w:proofErr w:type="gramEnd"/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entitled to complimentary tickets for </w:t>
      </w:r>
      <w:r w:rsidR="00582322">
        <w:rPr>
          <w:rFonts w:ascii="Futura Lt BT" w:hAnsi="Futura Lt BT" w:cs="Arial"/>
          <w:color w:val="000000"/>
          <w:sz w:val="24"/>
          <w:szCs w:val="24"/>
        </w:rPr>
        <w:t>many</w:t>
      </w:r>
      <w:r w:rsidRPr="008935A6">
        <w:rPr>
          <w:rFonts w:ascii="Futura Lt BT" w:hAnsi="Futura Lt BT" w:cs="Arial"/>
          <w:color w:val="000000"/>
          <w:sz w:val="24"/>
          <w:szCs w:val="24"/>
        </w:rPr>
        <w:t xml:space="preserve"> productions taking place at Watford Palace Theatre</w:t>
      </w:r>
      <w:r w:rsidR="007E559C">
        <w:rPr>
          <w:rFonts w:ascii="Futura Lt BT" w:hAnsi="Futura Lt BT" w:cs="Arial"/>
          <w:color w:val="000000"/>
          <w:sz w:val="24"/>
          <w:szCs w:val="24"/>
        </w:rPr>
        <w:t xml:space="preserve">, </w:t>
      </w:r>
      <w:r w:rsidR="00582322">
        <w:rPr>
          <w:rFonts w:ascii="Futura Lt BT" w:hAnsi="Futura Lt BT" w:cs="Arial"/>
          <w:color w:val="000000"/>
          <w:sz w:val="24"/>
          <w:szCs w:val="24"/>
        </w:rPr>
        <w:t xml:space="preserve">including all Watford Palace Theatre produced shows. </w:t>
      </w:r>
    </w:p>
    <w:sectPr w:rsidR="005210CB" w:rsidRPr="008935A6" w:rsidSect="00B77282">
      <w:pgSz w:w="11909" w:h="16834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D5A" w:rsidRDefault="00F12D5A">
      <w:r>
        <w:separator/>
      </w:r>
    </w:p>
  </w:endnote>
  <w:endnote w:type="continuationSeparator" w:id="0">
    <w:p w:rsidR="00F12D5A" w:rsidRDefault="00F12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D5A" w:rsidRDefault="00F12D5A">
      <w:r>
        <w:separator/>
      </w:r>
    </w:p>
  </w:footnote>
  <w:footnote w:type="continuationSeparator" w:id="0">
    <w:p w:rsidR="00F12D5A" w:rsidRDefault="00F12D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E59"/>
    <w:multiLevelType w:val="hybridMultilevel"/>
    <w:tmpl w:val="3094F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9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1649C8"/>
    <w:multiLevelType w:val="hybridMultilevel"/>
    <w:tmpl w:val="8012AF14"/>
    <w:lvl w:ilvl="0" w:tplc="EFAE83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90B1D"/>
    <w:multiLevelType w:val="multilevel"/>
    <w:tmpl w:val="59F46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186412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9304EEC"/>
    <w:multiLevelType w:val="hybridMultilevel"/>
    <w:tmpl w:val="0D6C6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1534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6F59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051B6E"/>
    <w:multiLevelType w:val="hybridMultilevel"/>
    <w:tmpl w:val="EC76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C304F"/>
    <w:multiLevelType w:val="multilevel"/>
    <w:tmpl w:val="064A7E2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entury Gothic" w:eastAsia="Century Gothic" w:hAnsi="Century Gothic" w:cs="Century Gothic"/>
        <w:color w:val="000000"/>
        <w:position w:val="0"/>
        <w:sz w:val="22"/>
        <w:szCs w:val="22"/>
        <w:u w:color="000000"/>
      </w:rPr>
    </w:lvl>
  </w:abstractNum>
  <w:abstractNum w:abstractNumId="10">
    <w:nsid w:val="3A840D7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6812D5"/>
    <w:multiLevelType w:val="hybridMultilevel"/>
    <w:tmpl w:val="2E80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A7D00"/>
    <w:multiLevelType w:val="multilevel"/>
    <w:tmpl w:val="9A9CD3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C221D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5DE10D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3564E2B"/>
    <w:multiLevelType w:val="hybridMultilevel"/>
    <w:tmpl w:val="37E8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24F2A"/>
    <w:multiLevelType w:val="hybridMultilevel"/>
    <w:tmpl w:val="A670B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F127C3"/>
    <w:multiLevelType w:val="hybridMultilevel"/>
    <w:tmpl w:val="27D21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196A69"/>
    <w:multiLevelType w:val="hybridMultilevel"/>
    <w:tmpl w:val="2702F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C3A80"/>
    <w:multiLevelType w:val="hybridMultilevel"/>
    <w:tmpl w:val="2292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077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7B480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80810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14092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1"/>
  </w:num>
  <w:num w:numId="6">
    <w:abstractNumId w:val="21"/>
  </w:num>
  <w:num w:numId="7">
    <w:abstractNumId w:val="22"/>
  </w:num>
  <w:num w:numId="8">
    <w:abstractNumId w:val="10"/>
  </w:num>
  <w:num w:numId="9">
    <w:abstractNumId w:val="4"/>
  </w:num>
  <w:num w:numId="10">
    <w:abstractNumId w:val="14"/>
  </w:num>
  <w:num w:numId="11">
    <w:abstractNumId w:val="23"/>
  </w:num>
  <w:num w:numId="12">
    <w:abstractNumId w:val="3"/>
  </w:num>
  <w:num w:numId="13">
    <w:abstractNumId w:val="11"/>
  </w:num>
  <w:num w:numId="14">
    <w:abstractNumId w:val="18"/>
  </w:num>
  <w:num w:numId="15">
    <w:abstractNumId w:val="17"/>
  </w:num>
  <w:num w:numId="16">
    <w:abstractNumId w:val="16"/>
  </w:num>
  <w:num w:numId="17">
    <w:abstractNumId w:val="12"/>
  </w:num>
  <w:num w:numId="18">
    <w:abstractNumId w:val="2"/>
  </w:num>
  <w:num w:numId="19">
    <w:abstractNumId w:val="9"/>
  </w:num>
  <w:num w:numId="20">
    <w:abstractNumId w:val="0"/>
  </w:num>
  <w:num w:numId="21">
    <w:abstractNumId w:val="5"/>
  </w:num>
  <w:num w:numId="22">
    <w:abstractNumId w:val="19"/>
  </w:num>
  <w:num w:numId="23">
    <w:abstractNumId w:val="8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CE2"/>
    <w:rsid w:val="00025E04"/>
    <w:rsid w:val="00041B35"/>
    <w:rsid w:val="000420DE"/>
    <w:rsid w:val="000F01EB"/>
    <w:rsid w:val="000F2A75"/>
    <w:rsid w:val="00117972"/>
    <w:rsid w:val="001411D1"/>
    <w:rsid w:val="00154A9D"/>
    <w:rsid w:val="00174530"/>
    <w:rsid w:val="00182CE2"/>
    <w:rsid w:val="001E1DD3"/>
    <w:rsid w:val="001F1479"/>
    <w:rsid w:val="001F1BDC"/>
    <w:rsid w:val="00210445"/>
    <w:rsid w:val="002106B8"/>
    <w:rsid w:val="00241529"/>
    <w:rsid w:val="00264AA7"/>
    <w:rsid w:val="00272ABC"/>
    <w:rsid w:val="002E50C1"/>
    <w:rsid w:val="0039662D"/>
    <w:rsid w:val="003A42C6"/>
    <w:rsid w:val="003A7B0C"/>
    <w:rsid w:val="004153DA"/>
    <w:rsid w:val="00447078"/>
    <w:rsid w:val="004625A7"/>
    <w:rsid w:val="00510993"/>
    <w:rsid w:val="005210CB"/>
    <w:rsid w:val="00532D91"/>
    <w:rsid w:val="0054224D"/>
    <w:rsid w:val="00567811"/>
    <w:rsid w:val="00572F82"/>
    <w:rsid w:val="00582322"/>
    <w:rsid w:val="005D66EF"/>
    <w:rsid w:val="005E3951"/>
    <w:rsid w:val="0067426C"/>
    <w:rsid w:val="006C7E08"/>
    <w:rsid w:val="006D660E"/>
    <w:rsid w:val="006D7B7D"/>
    <w:rsid w:val="00703024"/>
    <w:rsid w:val="00717C70"/>
    <w:rsid w:val="00717FA8"/>
    <w:rsid w:val="00770A8C"/>
    <w:rsid w:val="0078726E"/>
    <w:rsid w:val="007A76A9"/>
    <w:rsid w:val="007B0E40"/>
    <w:rsid w:val="007C5190"/>
    <w:rsid w:val="007E559C"/>
    <w:rsid w:val="00807CF7"/>
    <w:rsid w:val="008359AB"/>
    <w:rsid w:val="008420D5"/>
    <w:rsid w:val="008436DC"/>
    <w:rsid w:val="008935A6"/>
    <w:rsid w:val="008A5148"/>
    <w:rsid w:val="008C0E6F"/>
    <w:rsid w:val="00910ECE"/>
    <w:rsid w:val="009321CD"/>
    <w:rsid w:val="009B5A0E"/>
    <w:rsid w:val="00A36CAA"/>
    <w:rsid w:val="00A60DBA"/>
    <w:rsid w:val="00B070B3"/>
    <w:rsid w:val="00B55D86"/>
    <w:rsid w:val="00B77282"/>
    <w:rsid w:val="00B94B3E"/>
    <w:rsid w:val="00BC30EA"/>
    <w:rsid w:val="00BC5CAD"/>
    <w:rsid w:val="00BD0E37"/>
    <w:rsid w:val="00C22622"/>
    <w:rsid w:val="00C40F3F"/>
    <w:rsid w:val="00C54468"/>
    <w:rsid w:val="00D20501"/>
    <w:rsid w:val="00D32802"/>
    <w:rsid w:val="00D541C6"/>
    <w:rsid w:val="00DC566A"/>
    <w:rsid w:val="00DC7B97"/>
    <w:rsid w:val="00DF287F"/>
    <w:rsid w:val="00DF791C"/>
    <w:rsid w:val="00EB4CB7"/>
    <w:rsid w:val="00EF30F5"/>
    <w:rsid w:val="00F04498"/>
    <w:rsid w:val="00F04889"/>
    <w:rsid w:val="00F12D5A"/>
    <w:rsid w:val="00F132AF"/>
    <w:rsid w:val="00F22F81"/>
    <w:rsid w:val="00F25C1B"/>
    <w:rsid w:val="00FA56F3"/>
    <w:rsid w:val="00FC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E2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2CE2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182CE2"/>
    <w:pPr>
      <w:keepNext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82CE2"/>
    <w:pPr>
      <w:keepNext/>
      <w:outlineLvl w:val="2"/>
    </w:pPr>
    <w:rPr>
      <w:rFonts w:ascii="Arial" w:hAnsi="Arial"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182CE2"/>
    <w:pPr>
      <w:keepNext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CE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82CE2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82CE2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182CE2"/>
    <w:rPr>
      <w:rFonts w:ascii="Arial" w:eastAsia="Times New Roman" w:hAnsi="Arial" w:cs="Times New Roman"/>
      <w:b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182CE2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82CE2"/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E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CE2"/>
    <w:pPr>
      <w:ind w:left="720"/>
      <w:contextualSpacing/>
    </w:pPr>
  </w:style>
  <w:style w:type="paragraph" w:customStyle="1" w:styleId="Body">
    <w:name w:val="Body"/>
    <w:rsid w:val="006D7B7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n-US"/>
    </w:rPr>
  </w:style>
  <w:style w:type="numbering" w:customStyle="1" w:styleId="List1">
    <w:name w:val="List 1"/>
    <w:basedOn w:val="NoList"/>
    <w:rsid w:val="006D7B7D"/>
    <w:pPr>
      <w:numPr>
        <w:numId w:val="19"/>
      </w:numPr>
    </w:pPr>
  </w:style>
  <w:style w:type="paragraph" w:customStyle="1" w:styleId="Default">
    <w:name w:val="Default"/>
    <w:rsid w:val="00717F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E2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82CE2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182CE2"/>
    <w:pPr>
      <w:keepNext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182CE2"/>
    <w:pPr>
      <w:keepNext/>
      <w:outlineLvl w:val="2"/>
    </w:pPr>
    <w:rPr>
      <w:rFonts w:ascii="Arial" w:hAnsi="Arial"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182CE2"/>
    <w:pPr>
      <w:keepNext/>
      <w:outlineLvl w:val="3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CE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82CE2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82CE2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182CE2"/>
    <w:rPr>
      <w:rFonts w:ascii="Arial" w:eastAsia="Times New Roman" w:hAnsi="Arial" w:cs="Times New Roman"/>
      <w:b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182CE2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82CE2"/>
    <w:rPr>
      <w:rFonts w:ascii="Arial" w:eastAsia="Times New Roman" w:hAnsi="Arial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E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CE2"/>
    <w:pPr>
      <w:ind w:left="720"/>
      <w:contextualSpacing/>
    </w:pPr>
  </w:style>
  <w:style w:type="paragraph" w:customStyle="1" w:styleId="Body">
    <w:name w:val="Body"/>
    <w:rsid w:val="006D7B7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n-US"/>
    </w:rPr>
  </w:style>
  <w:style w:type="numbering" w:customStyle="1" w:styleId="List1">
    <w:name w:val="List 1"/>
    <w:basedOn w:val="NoList"/>
    <w:rsid w:val="006D7B7D"/>
    <w:pPr>
      <w:numPr>
        <w:numId w:val="19"/>
      </w:numPr>
    </w:pPr>
  </w:style>
  <w:style w:type="paragraph" w:customStyle="1" w:styleId="Default">
    <w:name w:val="Default"/>
    <w:rsid w:val="00717FA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Lesurf</dc:creator>
  <cp:lastModifiedBy>SamanthaF</cp:lastModifiedBy>
  <cp:revision>7</cp:revision>
  <cp:lastPrinted>2015-11-18T10:00:00Z</cp:lastPrinted>
  <dcterms:created xsi:type="dcterms:W3CDTF">2015-11-17T18:28:00Z</dcterms:created>
  <dcterms:modified xsi:type="dcterms:W3CDTF">2015-11-18T11:31:00Z</dcterms:modified>
</cp:coreProperties>
</file>